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C8C" w:rsidRDefault="00A22C8C" w:rsidP="008F1421">
      <w:pPr>
        <w:jc w:val="center"/>
        <w:rPr>
          <w:rFonts w:ascii="Times New Roman" w:hAnsi="Times New Roman" w:cs="Times New Roman"/>
          <w:sz w:val="52"/>
          <w:szCs w:val="52"/>
          <w:u w:val="single"/>
        </w:rPr>
      </w:pPr>
      <w:r>
        <w:rPr>
          <w:rFonts w:ascii="Times New Roman" w:hAnsi="Times New Roman" w:cs="Times New Roman"/>
          <w:sz w:val="52"/>
          <w:szCs w:val="52"/>
          <w:u w:val="single"/>
        </w:rPr>
        <w:t>PROGRAMMER’S GUIDE</w:t>
      </w:r>
    </w:p>
    <w:p w:rsidR="00A22C8C" w:rsidRDefault="00A22C8C" w:rsidP="008F1421">
      <w:pPr>
        <w:rPr>
          <w:rFonts w:ascii="Times New Roman" w:hAnsi="Times New Roman" w:cs="Times New Roman"/>
          <w:sz w:val="52"/>
          <w:szCs w:val="52"/>
          <w:u w:val="single"/>
        </w:rPr>
      </w:pPr>
    </w:p>
    <w:p w:rsidR="00A22C8C" w:rsidRDefault="00A22C8C" w:rsidP="008F1421">
      <w:pPr>
        <w:rPr>
          <w:rFonts w:ascii="Times New Roman" w:hAnsi="Times New Roman" w:cs="Times New Roman"/>
          <w:sz w:val="52"/>
          <w:szCs w:val="52"/>
          <w:u w:val="single"/>
        </w:rPr>
      </w:pPr>
    </w:p>
    <w:p w:rsidR="00A22C8C" w:rsidRDefault="00A22C8C" w:rsidP="008F1421">
      <w:pPr>
        <w:rPr>
          <w:rFonts w:ascii="Times New Roman" w:hAnsi="Times New Roman" w:cs="Times New Roman"/>
          <w:sz w:val="52"/>
          <w:szCs w:val="52"/>
          <w:u w:val="single"/>
        </w:rPr>
      </w:pPr>
    </w:p>
    <w:p w:rsidR="00A22C8C" w:rsidRDefault="00A22C8C" w:rsidP="008F1421">
      <w:pPr>
        <w:rPr>
          <w:rFonts w:ascii="Times New Roman" w:hAnsi="Times New Roman" w:cs="Times New Roman"/>
          <w:sz w:val="52"/>
          <w:szCs w:val="52"/>
          <w:u w:val="single"/>
        </w:rPr>
      </w:pPr>
    </w:p>
    <w:p w:rsidR="00A22C8C" w:rsidRPr="0004594A" w:rsidRDefault="00A22C8C" w:rsidP="008F1421">
      <w:pPr>
        <w:rPr>
          <w:rFonts w:ascii="Times New Roman" w:hAnsi="Times New Roman" w:cs="Times New Roman"/>
          <w:sz w:val="28"/>
          <w:szCs w:val="28"/>
          <w:u w:val="single"/>
        </w:rPr>
      </w:pPr>
    </w:p>
    <w:p w:rsidR="00A22C8C" w:rsidRPr="0004594A" w:rsidRDefault="00A22C8C" w:rsidP="008F1421">
      <w:pPr>
        <w:rPr>
          <w:rFonts w:ascii="Times New Roman" w:hAnsi="Times New Roman" w:cs="Times New Roman"/>
          <w:sz w:val="44"/>
          <w:szCs w:val="44"/>
          <w:u w:val="single"/>
        </w:rPr>
      </w:pPr>
      <w:r>
        <w:rPr>
          <w:rFonts w:ascii="Times New Roman" w:hAnsi="Times New Roman" w:cs="Times New Roman"/>
          <w:sz w:val="44"/>
          <w:szCs w:val="44"/>
          <w:u w:val="single"/>
        </w:rPr>
        <w:t xml:space="preserve">Table </w:t>
      </w:r>
      <w:proofErr w:type="gramStart"/>
      <w:r>
        <w:rPr>
          <w:rFonts w:ascii="Times New Roman" w:hAnsi="Times New Roman" w:cs="Times New Roman"/>
          <w:sz w:val="44"/>
          <w:szCs w:val="44"/>
          <w:u w:val="single"/>
        </w:rPr>
        <w:t>Of</w:t>
      </w:r>
      <w:proofErr w:type="gramEnd"/>
      <w:r>
        <w:rPr>
          <w:rFonts w:ascii="Times New Roman" w:hAnsi="Times New Roman" w:cs="Times New Roman"/>
          <w:sz w:val="44"/>
          <w:szCs w:val="44"/>
          <w:u w:val="single"/>
        </w:rPr>
        <w:t xml:space="preserve"> Contents</w:t>
      </w:r>
    </w:p>
    <w:p w:rsidR="00A22C8C" w:rsidRPr="0004594A" w:rsidRDefault="00A22C8C" w:rsidP="008F1421">
      <w:pPr>
        <w:rPr>
          <w:rFonts w:ascii="Times New Roman" w:hAnsi="Times New Roman" w:cs="Times New Roman"/>
          <w:b/>
          <w:bCs/>
          <w:u w:val="single"/>
        </w:rPr>
      </w:pPr>
    </w:p>
    <w:p w:rsidR="00A22C8C" w:rsidRPr="0004594A" w:rsidRDefault="00A22C8C" w:rsidP="008F1421">
      <w:pPr>
        <w:rPr>
          <w:rFonts w:ascii="Times New Roman" w:hAnsi="Times New Roman" w:cs="Times New Roman"/>
          <w:b/>
          <w:bCs/>
          <w:i/>
          <w:iCs/>
          <w:u w:val="single"/>
        </w:rPr>
      </w:pPr>
      <w:r>
        <w:rPr>
          <w:rFonts w:ascii="Times New Roman" w:hAnsi="Times New Roman" w:cs="Times New Roman"/>
          <w:b/>
          <w:bCs/>
          <w:i/>
          <w:iCs/>
          <w:u w:val="single"/>
        </w:rPr>
        <w:t>Content:                                                                                              Page Number</w:t>
      </w:r>
    </w:p>
    <w:p w:rsidR="00A22C8C" w:rsidRPr="005A4572" w:rsidRDefault="00A22C8C" w:rsidP="008F1421">
      <w:pPr>
        <w:rPr>
          <w:rFonts w:ascii="Times New Roman" w:hAnsi="Times New Roman" w:cs="Times New Roman"/>
          <w:sz w:val="28"/>
          <w:szCs w:val="28"/>
        </w:rPr>
      </w:pPr>
    </w:p>
    <w:p w:rsidR="00A22C8C" w:rsidRPr="0004594A" w:rsidRDefault="00A22C8C" w:rsidP="008F1421">
      <w:pPr>
        <w:rPr>
          <w:rFonts w:ascii="Times New Roman" w:hAnsi="Times New Roman" w:cs="Times New Roman"/>
        </w:rPr>
      </w:pPr>
      <w:r w:rsidRPr="0004594A">
        <w:rPr>
          <w:rFonts w:ascii="Times New Roman" w:hAnsi="Times New Roman" w:cs="Times New Roman"/>
        </w:rPr>
        <w:t>Introduction</w:t>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b/>
          <w:bCs/>
        </w:rPr>
        <w:t>2</w:t>
      </w:r>
    </w:p>
    <w:p w:rsidR="00A22C8C" w:rsidRPr="0004594A" w:rsidRDefault="00A22C8C" w:rsidP="008F1421">
      <w:pPr>
        <w:rPr>
          <w:rFonts w:ascii="Times New Roman" w:hAnsi="Times New Roman" w:cs="Times New Roman"/>
        </w:rPr>
      </w:pPr>
    </w:p>
    <w:p w:rsidR="00A22C8C" w:rsidRPr="0004594A" w:rsidRDefault="00A22C8C" w:rsidP="008F1421">
      <w:pPr>
        <w:rPr>
          <w:rFonts w:ascii="Times New Roman" w:hAnsi="Times New Roman" w:cs="Times New Roman"/>
        </w:rPr>
      </w:pPr>
      <w:r w:rsidRPr="0004594A">
        <w:rPr>
          <w:rFonts w:ascii="Times New Roman" w:hAnsi="Times New Roman" w:cs="Times New Roman"/>
        </w:rPr>
        <w:t>Data Structures</w:t>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Pr>
          <w:rFonts w:ascii="Times New Roman" w:hAnsi="Times New Roman" w:cs="Times New Roman"/>
        </w:rPr>
        <w:tab/>
      </w:r>
      <w:r w:rsidRPr="0004594A">
        <w:rPr>
          <w:rFonts w:ascii="Times New Roman" w:hAnsi="Times New Roman" w:cs="Times New Roman"/>
        </w:rPr>
        <w:tab/>
      </w:r>
      <w:r>
        <w:rPr>
          <w:rFonts w:ascii="Times New Roman" w:hAnsi="Times New Roman" w:cs="Times New Roman"/>
          <w:b/>
          <w:bCs/>
        </w:rPr>
        <w:t>4</w:t>
      </w:r>
      <w:r w:rsidRPr="0004594A">
        <w:rPr>
          <w:rFonts w:ascii="Times New Roman" w:hAnsi="Times New Roman" w:cs="Times New Roman"/>
        </w:rPr>
        <w:tab/>
      </w:r>
    </w:p>
    <w:p w:rsidR="00A22C8C" w:rsidRPr="0004594A" w:rsidRDefault="00A22C8C" w:rsidP="008F1421">
      <w:pPr>
        <w:rPr>
          <w:rFonts w:ascii="Times New Roman" w:hAnsi="Times New Roman" w:cs="Times New Roman"/>
        </w:rPr>
      </w:pPr>
    </w:p>
    <w:p w:rsidR="00A22C8C" w:rsidRPr="0004594A" w:rsidRDefault="00A22C8C" w:rsidP="008F1421">
      <w:pPr>
        <w:rPr>
          <w:rFonts w:ascii="Times New Roman" w:hAnsi="Times New Roman" w:cs="Times New Roman"/>
        </w:rPr>
      </w:pPr>
      <w:r w:rsidRPr="0004594A">
        <w:rPr>
          <w:rFonts w:ascii="Times New Roman" w:hAnsi="Times New Roman" w:cs="Times New Roman"/>
        </w:rPr>
        <w:t>Module Description</w:t>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b/>
          <w:bCs/>
        </w:rPr>
        <w:t>8</w:t>
      </w:r>
    </w:p>
    <w:p w:rsidR="00A22C8C" w:rsidRPr="0004594A" w:rsidRDefault="00A22C8C" w:rsidP="008F1421">
      <w:pPr>
        <w:rPr>
          <w:rFonts w:ascii="Times New Roman" w:hAnsi="Times New Roman" w:cs="Times New Roman"/>
        </w:rPr>
      </w:pPr>
    </w:p>
    <w:p w:rsidR="00A22C8C" w:rsidRPr="0004594A" w:rsidRDefault="00A22C8C" w:rsidP="008F1421">
      <w:pPr>
        <w:rPr>
          <w:rFonts w:ascii="Times New Roman" w:hAnsi="Times New Roman" w:cs="Times New Roman"/>
        </w:rPr>
      </w:pPr>
      <w:r w:rsidRPr="0004594A">
        <w:rPr>
          <w:rFonts w:ascii="Times New Roman" w:hAnsi="Times New Roman" w:cs="Times New Roman"/>
        </w:rPr>
        <w:t>Module Overview</w:t>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b/>
          <w:bCs/>
        </w:rPr>
        <w:t>12</w:t>
      </w:r>
    </w:p>
    <w:p w:rsidR="00A22C8C" w:rsidRPr="0004594A" w:rsidRDefault="00A22C8C" w:rsidP="008F1421">
      <w:pPr>
        <w:rPr>
          <w:rFonts w:ascii="Times New Roman" w:hAnsi="Times New Roman" w:cs="Times New Roman"/>
        </w:rPr>
      </w:pPr>
    </w:p>
    <w:p w:rsidR="00A22C8C" w:rsidRPr="0004594A" w:rsidRDefault="00A22C8C" w:rsidP="008F1421">
      <w:pPr>
        <w:rPr>
          <w:rFonts w:ascii="Times New Roman" w:hAnsi="Times New Roman" w:cs="Times New Roman"/>
        </w:rPr>
      </w:pPr>
      <w:r w:rsidRPr="0004594A">
        <w:rPr>
          <w:rFonts w:ascii="Times New Roman" w:hAnsi="Times New Roman" w:cs="Times New Roman"/>
        </w:rPr>
        <w:t>Error Handling</w:t>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b/>
          <w:bCs/>
        </w:rPr>
        <w:t>1</w:t>
      </w:r>
      <w:r>
        <w:rPr>
          <w:rFonts w:ascii="Times New Roman" w:hAnsi="Times New Roman" w:cs="Times New Roman"/>
          <w:b/>
          <w:bCs/>
        </w:rPr>
        <w:t>8</w:t>
      </w:r>
    </w:p>
    <w:p w:rsidR="00A22C8C" w:rsidRPr="0004594A" w:rsidRDefault="00A22C8C" w:rsidP="008F1421">
      <w:pPr>
        <w:rPr>
          <w:rFonts w:ascii="Times New Roman" w:hAnsi="Times New Roman" w:cs="Times New Roman"/>
        </w:rPr>
      </w:pPr>
    </w:p>
    <w:p w:rsidR="00A22C8C" w:rsidRDefault="00A22C8C" w:rsidP="008F1421">
      <w:pPr>
        <w:rPr>
          <w:rFonts w:ascii="Times New Roman" w:hAnsi="Times New Roman" w:cs="Times New Roman"/>
          <w:b/>
          <w:bCs/>
        </w:rPr>
      </w:pPr>
      <w:r w:rsidRPr="0004594A">
        <w:rPr>
          <w:rFonts w:ascii="Times New Roman" w:hAnsi="Times New Roman" w:cs="Times New Roman"/>
        </w:rPr>
        <w:t>Data Element Dictionary</w:t>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Pr>
          <w:rFonts w:ascii="Times New Roman" w:hAnsi="Times New Roman" w:cs="Times New Roman"/>
        </w:rPr>
        <w:tab/>
      </w:r>
      <w:r w:rsidRPr="0004594A">
        <w:rPr>
          <w:rFonts w:ascii="Times New Roman" w:hAnsi="Times New Roman" w:cs="Times New Roman"/>
        </w:rPr>
        <w:tab/>
      </w:r>
      <w:r w:rsidR="00936862">
        <w:rPr>
          <w:rFonts w:ascii="Times New Roman" w:hAnsi="Times New Roman" w:cs="Times New Roman"/>
          <w:b/>
          <w:bCs/>
        </w:rPr>
        <w:t>22</w:t>
      </w:r>
    </w:p>
    <w:p w:rsidR="00A22C8C" w:rsidRDefault="00A22C8C" w:rsidP="008F1421">
      <w:pPr>
        <w:rPr>
          <w:rFonts w:ascii="Times New Roman" w:hAnsi="Times New Roman" w:cs="Times New Roman"/>
          <w:b/>
          <w:bCs/>
        </w:rPr>
      </w:pPr>
    </w:p>
    <w:p w:rsidR="00A22C8C" w:rsidRPr="0004594A" w:rsidRDefault="00A22C8C" w:rsidP="008F1421">
      <w:pPr>
        <w:rPr>
          <w:rFonts w:ascii="Times New Roman" w:hAnsi="Times New Roman" w:cs="Times New Roman"/>
        </w:rPr>
      </w:pPr>
    </w:p>
    <w:p w:rsidR="00A22C8C" w:rsidRPr="0004594A" w:rsidRDefault="00A22C8C" w:rsidP="008F1421">
      <w:pPr>
        <w:rPr>
          <w:rFonts w:ascii="Times New Roman" w:hAnsi="Times New Roman" w:cs="Times New Roman"/>
        </w:rPr>
      </w:pPr>
    </w:p>
    <w:p w:rsidR="00A22C8C" w:rsidRPr="0004594A" w:rsidRDefault="00A22C8C" w:rsidP="008F1421">
      <w:pPr>
        <w:rPr>
          <w:rFonts w:ascii="Times New Roman" w:hAnsi="Times New Roman" w:cs="Times New Roman"/>
        </w:rPr>
      </w:pPr>
    </w:p>
    <w:p w:rsidR="00A22C8C" w:rsidRPr="005A4572" w:rsidRDefault="00A22C8C" w:rsidP="008F1421">
      <w:pPr>
        <w:rPr>
          <w:rFonts w:ascii="Times New Roman" w:hAnsi="Times New Roman" w:cs="Times New Roman"/>
          <w:sz w:val="28"/>
          <w:szCs w:val="28"/>
        </w:rPr>
      </w:pPr>
    </w:p>
    <w:p w:rsidR="00A22C8C" w:rsidRPr="005A4572" w:rsidRDefault="00A22C8C" w:rsidP="008F1421">
      <w:pPr>
        <w:rPr>
          <w:rFonts w:ascii="Times New Roman" w:hAnsi="Times New Roman" w:cs="Times New Roman"/>
          <w:sz w:val="28"/>
          <w:szCs w:val="28"/>
        </w:rPr>
      </w:pPr>
    </w:p>
    <w:p w:rsidR="00A22C8C" w:rsidRPr="005A4572" w:rsidRDefault="00A22C8C" w:rsidP="008F1421">
      <w:pPr>
        <w:rPr>
          <w:rFonts w:ascii="Times New Roman" w:hAnsi="Times New Roman" w:cs="Times New Roman"/>
          <w:sz w:val="28"/>
          <w:szCs w:val="28"/>
        </w:rPr>
      </w:pPr>
    </w:p>
    <w:p w:rsidR="00A22C8C" w:rsidRPr="005A4572" w:rsidRDefault="00A22C8C" w:rsidP="008F1421">
      <w:pPr>
        <w:rPr>
          <w:rFonts w:ascii="Times New Roman" w:hAnsi="Times New Roman" w:cs="Times New Roman"/>
          <w:sz w:val="28"/>
          <w:szCs w:val="28"/>
        </w:rPr>
      </w:pPr>
    </w:p>
    <w:p w:rsidR="00A22C8C" w:rsidRPr="005A4572" w:rsidRDefault="00A22C8C" w:rsidP="008F1421">
      <w:pPr>
        <w:rPr>
          <w:rFonts w:ascii="Times New Roman" w:hAnsi="Times New Roman" w:cs="Times New Roman"/>
        </w:rPr>
      </w:pPr>
    </w:p>
    <w:p w:rsidR="00A22C8C" w:rsidRPr="005A4572" w:rsidRDefault="00A22C8C" w:rsidP="008F1421">
      <w:pPr>
        <w:rPr>
          <w:rFonts w:ascii="Times New Roman" w:hAnsi="Times New Roman" w:cs="Times New Roman"/>
        </w:rPr>
      </w:pPr>
    </w:p>
    <w:p w:rsidR="00A22C8C" w:rsidRPr="0054203E" w:rsidRDefault="00A22C8C" w:rsidP="008F1421"/>
    <w:p w:rsidR="00A22C8C" w:rsidRPr="0054203E" w:rsidRDefault="00A22C8C" w:rsidP="008F1421"/>
    <w:p w:rsidR="00A22C8C" w:rsidRPr="0004594A" w:rsidRDefault="00A22C8C" w:rsidP="008F1421">
      <w:pPr>
        <w:pBdr>
          <w:bottom w:val="single" w:sz="4" w:space="1" w:color="auto"/>
        </w:pBdr>
        <w:rPr>
          <w:rFonts w:ascii="Times New Roman" w:hAnsi="Times New Roman" w:cs="Times New Roman"/>
          <w:sz w:val="44"/>
          <w:szCs w:val="44"/>
        </w:rPr>
      </w:pPr>
      <w:r w:rsidRPr="0004594A">
        <w:rPr>
          <w:rFonts w:ascii="Times New Roman" w:hAnsi="Times New Roman" w:cs="Times New Roman"/>
          <w:sz w:val="44"/>
          <w:szCs w:val="44"/>
        </w:rPr>
        <w:lastRenderedPageBreak/>
        <w:t>Introduction</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This programmer’s guide i</w:t>
      </w:r>
      <w:r w:rsidR="00936862">
        <w:rPr>
          <w:rFonts w:ascii="Times New Roman" w:hAnsi="Times New Roman" w:cs="Times New Roman"/>
        </w:rPr>
        <w:t>s a thorough description of how</w:t>
      </w:r>
      <w:r w:rsidR="001E1637">
        <w:rPr>
          <w:rFonts w:ascii="Times New Roman" w:hAnsi="Times New Roman" w:cs="Times New Roman"/>
        </w:rPr>
        <w:t xml:space="preserve"> W10-560 Machine</w:t>
      </w:r>
      <w:r w:rsidRPr="0004594A">
        <w:rPr>
          <w:rFonts w:ascii="Times New Roman" w:hAnsi="Times New Roman" w:cs="Times New Roman"/>
        </w:rPr>
        <w:t xml:space="preserve"> ass</w:t>
      </w:r>
      <w:r w:rsidR="000A68DE">
        <w:rPr>
          <w:rFonts w:ascii="Times New Roman" w:hAnsi="Times New Roman" w:cs="Times New Roman"/>
        </w:rPr>
        <w:t>embler works.  It is provided for</w:t>
      </w:r>
      <w:r w:rsidRPr="0004594A">
        <w:rPr>
          <w:rFonts w:ascii="Times New Roman" w:hAnsi="Times New Roman" w:cs="Times New Roman"/>
        </w:rPr>
        <w:t xml:space="preserve"> </w:t>
      </w:r>
      <w:r w:rsidRPr="000A68DE">
        <w:rPr>
          <w:rFonts w:ascii="Times New Roman" w:hAnsi="Times New Roman" w:cs="Times New Roman"/>
          <w:u w:val="single"/>
        </w:rPr>
        <w:t xml:space="preserve">the </w:t>
      </w:r>
      <w:r w:rsidR="000A68DE" w:rsidRPr="000A68DE">
        <w:rPr>
          <w:rFonts w:ascii="Times New Roman" w:hAnsi="Times New Roman" w:cs="Times New Roman"/>
          <w:u w:val="single"/>
        </w:rPr>
        <w:t xml:space="preserve">knowledgeable </w:t>
      </w:r>
      <w:r w:rsidRPr="000A68DE">
        <w:rPr>
          <w:rFonts w:ascii="Times New Roman" w:hAnsi="Times New Roman" w:cs="Times New Roman"/>
          <w:u w:val="single"/>
        </w:rPr>
        <w:t>user</w:t>
      </w:r>
      <w:r w:rsidRPr="0004594A">
        <w:rPr>
          <w:rFonts w:ascii="Times New Roman" w:hAnsi="Times New Roman" w:cs="Times New Roman"/>
        </w:rPr>
        <w:t xml:space="preserve"> </w:t>
      </w:r>
      <w:r w:rsidR="000A68DE">
        <w:rPr>
          <w:rFonts w:ascii="Times New Roman" w:hAnsi="Times New Roman" w:cs="Times New Roman"/>
        </w:rPr>
        <w:t xml:space="preserve">who </w:t>
      </w:r>
      <w:r w:rsidRPr="0004594A">
        <w:rPr>
          <w:rFonts w:ascii="Times New Roman" w:hAnsi="Times New Roman" w:cs="Times New Roman"/>
        </w:rPr>
        <w:t xml:space="preserve">finds some need to modify the program quickly </w:t>
      </w:r>
      <w:r w:rsidR="002E1612">
        <w:rPr>
          <w:rFonts w:ascii="Times New Roman" w:hAnsi="Times New Roman" w:cs="Times New Roman"/>
        </w:rPr>
        <w:t xml:space="preserve">and </w:t>
      </w:r>
      <w:r w:rsidRPr="0004594A">
        <w:rPr>
          <w:rFonts w:ascii="Times New Roman" w:hAnsi="Times New Roman" w:cs="Times New Roman"/>
        </w:rPr>
        <w:t xml:space="preserve">without </w:t>
      </w:r>
      <w:r w:rsidR="000A68DE">
        <w:rPr>
          <w:rFonts w:ascii="Times New Roman" w:hAnsi="Times New Roman" w:cs="Times New Roman"/>
        </w:rPr>
        <w:t>direct contact from the original software designer</w:t>
      </w:r>
      <w:r w:rsidRPr="0004594A">
        <w:rPr>
          <w:rFonts w:ascii="Times New Roman" w:hAnsi="Times New Roman" w:cs="Times New Roman"/>
        </w:rPr>
        <w:t>.  Descriptions of the different sections are included below:</w:t>
      </w:r>
    </w:p>
    <w:p w:rsidR="00A22C8C" w:rsidRPr="0004594A" w:rsidRDefault="00A22C8C" w:rsidP="008F1421">
      <w:pPr>
        <w:rPr>
          <w:rFonts w:ascii="Times New Roman" w:hAnsi="Times New Roman" w:cs="Times New Roman"/>
        </w:rPr>
      </w:pPr>
    </w:p>
    <w:p w:rsidR="00A22C8C" w:rsidRPr="00CC48F3" w:rsidRDefault="00A22C8C" w:rsidP="008F1421">
      <w:pPr>
        <w:pStyle w:val="ListParagraph"/>
        <w:numPr>
          <w:ilvl w:val="0"/>
          <w:numId w:val="1"/>
        </w:numPr>
        <w:rPr>
          <w:rFonts w:ascii="Times New Roman" w:hAnsi="Times New Roman" w:cs="Times New Roman"/>
          <w:b/>
          <w:bCs/>
        </w:rPr>
      </w:pPr>
      <w:r w:rsidRPr="00CC48F3">
        <w:rPr>
          <w:rFonts w:ascii="Times New Roman" w:hAnsi="Times New Roman" w:cs="Times New Roman"/>
          <w:b/>
          <w:bCs/>
        </w:rPr>
        <w:t>Data Structures</w:t>
      </w:r>
    </w:p>
    <w:p w:rsidR="00A22C8C" w:rsidRPr="0004594A" w:rsidRDefault="00A22C8C" w:rsidP="008F1421">
      <w:pPr>
        <w:pStyle w:val="ListParagraph"/>
        <w:ind w:left="1440"/>
        <w:rPr>
          <w:rFonts w:ascii="Times New Roman" w:hAnsi="Times New Roman" w:cs="Times New Roman"/>
        </w:rPr>
      </w:pPr>
      <w:r w:rsidRPr="0004594A">
        <w:rPr>
          <w:rFonts w:ascii="Times New Roman" w:hAnsi="Times New Roman" w:cs="Times New Roman"/>
        </w:rPr>
        <w:t>-Provides a description of how the assembler is represented</w:t>
      </w:r>
    </w:p>
    <w:p w:rsidR="00A22C8C" w:rsidRPr="00CC48F3" w:rsidRDefault="00A22C8C" w:rsidP="008F1421">
      <w:pPr>
        <w:pStyle w:val="ListParagraph"/>
        <w:numPr>
          <w:ilvl w:val="0"/>
          <w:numId w:val="1"/>
        </w:numPr>
        <w:rPr>
          <w:rFonts w:ascii="Times New Roman" w:hAnsi="Times New Roman" w:cs="Times New Roman"/>
          <w:b/>
          <w:bCs/>
        </w:rPr>
      </w:pPr>
      <w:r w:rsidRPr="00CC48F3">
        <w:rPr>
          <w:rFonts w:ascii="Times New Roman" w:hAnsi="Times New Roman" w:cs="Times New Roman"/>
          <w:b/>
          <w:bCs/>
        </w:rPr>
        <w:t>Module Descriptions</w:t>
      </w:r>
    </w:p>
    <w:p w:rsidR="00A22C8C" w:rsidRPr="0004594A" w:rsidRDefault="00A22C8C" w:rsidP="008F1421">
      <w:pPr>
        <w:pStyle w:val="ListParagraph"/>
        <w:ind w:left="1440"/>
        <w:rPr>
          <w:rFonts w:ascii="Times New Roman" w:hAnsi="Times New Roman" w:cs="Times New Roman"/>
        </w:rPr>
      </w:pPr>
      <w:r w:rsidRPr="0004594A">
        <w:rPr>
          <w:rFonts w:ascii="Times New Roman" w:hAnsi="Times New Roman" w:cs="Times New Roman"/>
        </w:rPr>
        <w:t>-Provides a detailed description of each module</w:t>
      </w:r>
    </w:p>
    <w:p w:rsidR="00A22C8C" w:rsidRPr="00CC48F3" w:rsidRDefault="00A22C8C" w:rsidP="008F1421">
      <w:pPr>
        <w:pStyle w:val="ListParagraph"/>
        <w:numPr>
          <w:ilvl w:val="0"/>
          <w:numId w:val="1"/>
        </w:numPr>
        <w:rPr>
          <w:rFonts w:ascii="Times New Roman" w:hAnsi="Times New Roman" w:cs="Times New Roman"/>
          <w:b/>
          <w:bCs/>
        </w:rPr>
      </w:pPr>
      <w:r w:rsidRPr="00CC48F3">
        <w:rPr>
          <w:rFonts w:ascii="Times New Roman" w:hAnsi="Times New Roman" w:cs="Times New Roman"/>
          <w:b/>
          <w:bCs/>
        </w:rPr>
        <w:t>Modules Overview</w:t>
      </w:r>
    </w:p>
    <w:p w:rsidR="00A22C8C" w:rsidRPr="0004594A" w:rsidRDefault="00A22C8C" w:rsidP="008F1421">
      <w:pPr>
        <w:ind w:left="1440"/>
        <w:rPr>
          <w:rFonts w:ascii="Times New Roman" w:hAnsi="Times New Roman" w:cs="Times New Roman"/>
        </w:rPr>
      </w:pPr>
      <w:r w:rsidRPr="0004594A">
        <w:rPr>
          <w:rFonts w:ascii="Times New Roman" w:hAnsi="Times New Roman" w:cs="Times New Roman"/>
        </w:rPr>
        <w:t>-Describes relationships among classes and shows the overall flow of the program.</w:t>
      </w:r>
    </w:p>
    <w:p w:rsidR="00A22C8C" w:rsidRPr="00CC48F3" w:rsidRDefault="00A22C8C" w:rsidP="008F1421">
      <w:pPr>
        <w:pStyle w:val="ListParagraph"/>
        <w:numPr>
          <w:ilvl w:val="0"/>
          <w:numId w:val="1"/>
        </w:numPr>
        <w:rPr>
          <w:rFonts w:ascii="Times New Roman" w:hAnsi="Times New Roman" w:cs="Times New Roman"/>
          <w:b/>
          <w:bCs/>
        </w:rPr>
      </w:pPr>
      <w:r w:rsidRPr="00CC48F3">
        <w:rPr>
          <w:rFonts w:ascii="Times New Roman" w:hAnsi="Times New Roman" w:cs="Times New Roman"/>
          <w:b/>
          <w:bCs/>
        </w:rPr>
        <w:t>Error Handling</w:t>
      </w:r>
    </w:p>
    <w:p w:rsidR="00A22C8C" w:rsidRPr="0004594A" w:rsidRDefault="00A22C8C" w:rsidP="008F1421">
      <w:pPr>
        <w:pStyle w:val="ListParagraph"/>
        <w:ind w:left="1440"/>
        <w:rPr>
          <w:rFonts w:ascii="Times New Roman" w:hAnsi="Times New Roman" w:cs="Times New Roman"/>
        </w:rPr>
      </w:pPr>
      <w:r w:rsidRPr="0004594A">
        <w:rPr>
          <w:rFonts w:ascii="Times New Roman" w:hAnsi="Times New Roman" w:cs="Times New Roman"/>
        </w:rPr>
        <w:t>-Describes how errors are handled within the program</w:t>
      </w:r>
    </w:p>
    <w:p w:rsidR="00A22C8C" w:rsidRPr="00CC48F3" w:rsidRDefault="00A22C8C" w:rsidP="008F1421">
      <w:pPr>
        <w:pStyle w:val="ListParagraph"/>
        <w:numPr>
          <w:ilvl w:val="0"/>
          <w:numId w:val="1"/>
        </w:numPr>
        <w:rPr>
          <w:rFonts w:ascii="Times New Roman" w:hAnsi="Times New Roman" w:cs="Times New Roman"/>
          <w:b/>
          <w:bCs/>
        </w:rPr>
      </w:pPr>
      <w:r w:rsidRPr="00CC48F3">
        <w:rPr>
          <w:rFonts w:ascii="Times New Roman" w:hAnsi="Times New Roman" w:cs="Times New Roman"/>
          <w:b/>
          <w:bCs/>
        </w:rPr>
        <w:t>Data Element Dictionary</w:t>
      </w:r>
    </w:p>
    <w:p w:rsidR="00A22C8C" w:rsidRPr="0004594A" w:rsidRDefault="00A22C8C" w:rsidP="008F1421">
      <w:pPr>
        <w:ind w:left="1440"/>
        <w:rPr>
          <w:rFonts w:ascii="Times New Roman" w:hAnsi="Times New Roman" w:cs="Times New Roman"/>
        </w:rPr>
      </w:pPr>
      <w:r w:rsidRPr="0004594A">
        <w:rPr>
          <w:rFonts w:ascii="Times New Roman" w:hAnsi="Times New Roman" w:cs="Times New Roman"/>
        </w:rPr>
        <w:t xml:space="preserve">-Listing of all shared variables in the program; </w:t>
      </w:r>
      <w:proofErr w:type="gramStart"/>
      <w:r w:rsidRPr="0004594A">
        <w:rPr>
          <w:rFonts w:ascii="Times New Roman" w:hAnsi="Times New Roman" w:cs="Times New Roman"/>
        </w:rPr>
        <w:t>Provides</w:t>
      </w:r>
      <w:proofErr w:type="gramEnd"/>
      <w:r w:rsidRPr="0004594A">
        <w:rPr>
          <w:rFonts w:ascii="Times New Roman" w:hAnsi="Times New Roman" w:cs="Times New Roman"/>
        </w:rPr>
        <w:t xml:space="preserve"> the name, scope, type, declaring module, and purpose of each variable</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Implementation of this machine is carried out using RESOLVE/C++ however strict RESOLVE conventions are not followed, for example parameter modes are not specified with function arguments and the word “object” does not precede all object declarations. RESOLVE foundation types are used in place of C++ primitives and RESOLVE components are use as much as possible. Function declarations follow the format </w:t>
      </w:r>
      <w:proofErr w:type="spellStart"/>
      <w:proofErr w:type="gramStart"/>
      <w:r w:rsidRPr="0004594A">
        <w:rPr>
          <w:rFonts w:ascii="Times New Roman" w:hAnsi="Times New Roman" w:cs="Times New Roman"/>
          <w:i/>
          <w:iCs/>
        </w:rPr>
        <w:t>firstSecond</w:t>
      </w:r>
      <w:proofErr w:type="spellEnd"/>
      <w:r w:rsidRPr="0004594A">
        <w:rPr>
          <w:rFonts w:ascii="Times New Roman" w:hAnsi="Times New Roman" w:cs="Times New Roman"/>
          <w:i/>
          <w:iCs/>
        </w:rPr>
        <w:t>(</w:t>
      </w:r>
      <w:proofErr w:type="gramEnd"/>
      <w:r w:rsidRPr="0004594A">
        <w:rPr>
          <w:rFonts w:ascii="Times New Roman" w:hAnsi="Times New Roman" w:cs="Times New Roman"/>
          <w:i/>
          <w:iCs/>
        </w:rPr>
        <w:t>)</w:t>
      </w:r>
      <w:r w:rsidRPr="0004594A">
        <w:rPr>
          <w:rFonts w:ascii="Times New Roman" w:hAnsi="Times New Roman" w:cs="Times New Roman"/>
        </w:rPr>
        <w:t xml:space="preserve"> where the first word/abbreviation is lowercase and the second word/abbreviation, if present, has a capital first letter followed by lower case letters. Object declarations follow the same convention as functions and class names are similar however the first letter of the first word/abbreviation is capital as well.  Interfaces are not used therefore it is recommended that new classes/data-structures subclass an existing one.  RESOLVE does not have components that allow for easy storage and referencing of machine operations, pseudo operations, symbols, and literals.  We have added data structures that allow us to more easily access these elements.  These data structures allow us to extract, reference, and relocate these elements within the assembler.</w:t>
      </w:r>
    </w:p>
    <w:p w:rsidR="00A22C8C" w:rsidRPr="0004594A" w:rsidRDefault="00A22C8C" w:rsidP="008F1421">
      <w:pPr>
        <w:ind w:firstLine="720"/>
        <w:rPr>
          <w:rFonts w:ascii="Times New Roman" w:hAnsi="Times New Roman" w:cs="Times New Roman"/>
        </w:rPr>
      </w:pPr>
    </w:p>
    <w:p w:rsidR="00A22C8C" w:rsidRDefault="00A22C8C" w:rsidP="008F1421">
      <w:pPr>
        <w:ind w:firstLine="720"/>
        <w:rPr>
          <w:rFonts w:ascii="Times New Roman" w:hAnsi="Times New Roman" w:cs="Times New Roman"/>
        </w:rPr>
      </w:pPr>
    </w:p>
    <w:p w:rsidR="00A22C8C" w:rsidRPr="0004594A" w:rsidRDefault="00A22C8C" w:rsidP="008F1421">
      <w:pPr>
        <w:ind w:firstLine="720"/>
        <w:rPr>
          <w:rFonts w:ascii="Times New Roman" w:hAnsi="Times New Roman" w:cs="Times New Roman"/>
        </w:rPr>
      </w:pPr>
    </w:p>
    <w:p w:rsidR="00A22C8C" w:rsidRPr="0004594A" w:rsidRDefault="00A22C8C" w:rsidP="008F1421">
      <w:pPr>
        <w:ind w:firstLine="720"/>
        <w:rPr>
          <w:rFonts w:ascii="Times New Roman" w:hAnsi="Times New Roman" w:cs="Times New Roman"/>
        </w:rPr>
      </w:pPr>
    </w:p>
    <w:p w:rsidR="00A22C8C" w:rsidRPr="0004594A" w:rsidRDefault="00A22C8C" w:rsidP="008F1421">
      <w:pPr>
        <w:ind w:firstLine="720"/>
        <w:rPr>
          <w:rFonts w:ascii="Times New Roman" w:hAnsi="Times New Roman" w:cs="Times New Roman"/>
        </w:rPr>
      </w:pPr>
    </w:p>
    <w:p w:rsidR="00A22C8C" w:rsidRPr="0004594A" w:rsidRDefault="00A22C8C" w:rsidP="008F1421">
      <w:pPr>
        <w:ind w:firstLine="720"/>
        <w:rPr>
          <w:rFonts w:ascii="Times New Roman" w:hAnsi="Times New Roman" w:cs="Times New Roman"/>
        </w:rPr>
      </w:pPr>
    </w:p>
    <w:p w:rsidR="00A22C8C" w:rsidRPr="0004594A" w:rsidRDefault="00A22C8C" w:rsidP="008F1421">
      <w:pPr>
        <w:ind w:firstLine="720"/>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lastRenderedPageBreak/>
        <w:t xml:space="preserve">Below is a simple diagram description of our program data flow. This </w:t>
      </w:r>
      <w:r w:rsidR="000A68DE">
        <w:rPr>
          <w:rFonts w:ascii="Times New Roman" w:hAnsi="Times New Roman" w:cs="Times New Roman"/>
        </w:rPr>
        <w:t xml:space="preserve">diagram should </w:t>
      </w:r>
      <w:r w:rsidR="000A68DE" w:rsidRPr="002E1612">
        <w:rPr>
          <w:rFonts w:ascii="Times New Roman" w:hAnsi="Times New Roman" w:cs="Times New Roman"/>
          <w:u w:val="single"/>
        </w:rPr>
        <w:t>not be used</w:t>
      </w:r>
      <w:r w:rsidR="000A68DE">
        <w:rPr>
          <w:rFonts w:ascii="Times New Roman" w:hAnsi="Times New Roman" w:cs="Times New Roman"/>
        </w:rPr>
        <w:t xml:space="preserve"> for explicit definitions of objects, classes or methods, but rather</w:t>
      </w:r>
      <w:r w:rsidRPr="0004594A">
        <w:rPr>
          <w:rFonts w:ascii="Times New Roman" w:hAnsi="Times New Roman" w:cs="Times New Roman"/>
        </w:rPr>
        <w:t xml:space="preserve"> </w:t>
      </w:r>
      <w:r w:rsidR="000A68DE">
        <w:rPr>
          <w:rFonts w:ascii="Times New Roman" w:hAnsi="Times New Roman" w:cs="Times New Roman"/>
        </w:rPr>
        <w:t xml:space="preserve">should be used to gain a </w:t>
      </w:r>
      <w:r w:rsidRPr="0004594A">
        <w:rPr>
          <w:rFonts w:ascii="Times New Roman" w:hAnsi="Times New Roman" w:cs="Times New Roman"/>
        </w:rPr>
        <w:t xml:space="preserve">basic </w:t>
      </w:r>
      <w:r w:rsidR="000A68DE">
        <w:rPr>
          <w:rFonts w:ascii="Times New Roman" w:hAnsi="Times New Roman" w:cs="Times New Roman"/>
        </w:rPr>
        <w:t>understanding of processes</w:t>
      </w:r>
      <w:r w:rsidRPr="0004594A">
        <w:rPr>
          <w:rFonts w:ascii="Times New Roman" w:hAnsi="Times New Roman" w:cs="Times New Roman"/>
        </w:rPr>
        <w:t xml:space="preserve"> before progressing through this guide.</w:t>
      </w:r>
    </w:p>
    <w:p w:rsidR="00A22C8C" w:rsidRPr="0004594A" w:rsidRDefault="00A22C8C" w:rsidP="008F1421">
      <w:pPr>
        <w:ind w:firstLine="720"/>
        <w:rPr>
          <w:rFonts w:ascii="Times New Roman" w:hAnsi="Times New Roman" w:cs="Times New Roman"/>
        </w:rPr>
      </w:pPr>
    </w:p>
    <w:p w:rsidR="00A22C8C" w:rsidRDefault="00A22C8C" w:rsidP="008F1421">
      <w:pPr>
        <w:ind w:firstLine="720"/>
      </w:pPr>
    </w:p>
    <w:p w:rsidR="00A22C8C" w:rsidRDefault="00CE588A" w:rsidP="008F1421">
      <w:r>
        <w:rPr>
          <w:noProof/>
        </w:rPr>
        <w:drawing>
          <wp:inline distT="0" distB="0" distL="0" distR="0">
            <wp:extent cx="5901055" cy="4720590"/>
            <wp:effectExtent l="19050" t="0" r="444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01055" cy="4720590"/>
                    </a:xfrm>
                    <a:prstGeom prst="rect">
                      <a:avLst/>
                    </a:prstGeom>
                    <a:noFill/>
                    <a:ln w="9525">
                      <a:noFill/>
                      <a:miter lim="800000"/>
                      <a:headEnd/>
                      <a:tailEnd/>
                    </a:ln>
                  </pic:spPr>
                </pic:pic>
              </a:graphicData>
            </a:graphic>
          </wp:inline>
        </w:drawing>
      </w:r>
    </w:p>
    <w:p w:rsidR="00A22C8C" w:rsidRDefault="00A22C8C" w:rsidP="008F1421">
      <w:pPr>
        <w:rPr>
          <w:sz w:val="44"/>
          <w:szCs w:val="44"/>
        </w:rPr>
      </w:pPr>
    </w:p>
    <w:p w:rsidR="00A22C8C" w:rsidRDefault="00A22C8C" w:rsidP="008F1421">
      <w:pPr>
        <w:rPr>
          <w:sz w:val="44"/>
          <w:szCs w:val="44"/>
        </w:rPr>
      </w:pPr>
    </w:p>
    <w:p w:rsidR="00A22C8C" w:rsidRDefault="00A22C8C" w:rsidP="008F1421">
      <w:pPr>
        <w:rPr>
          <w:sz w:val="44"/>
          <w:szCs w:val="44"/>
        </w:rPr>
      </w:pPr>
    </w:p>
    <w:p w:rsidR="00A22C8C" w:rsidRDefault="00A22C8C" w:rsidP="008F1421">
      <w:pPr>
        <w:rPr>
          <w:sz w:val="44"/>
          <w:szCs w:val="44"/>
        </w:rPr>
      </w:pPr>
    </w:p>
    <w:p w:rsidR="00A22C8C" w:rsidRDefault="00A22C8C" w:rsidP="008F1421">
      <w:pPr>
        <w:rPr>
          <w:sz w:val="44"/>
          <w:szCs w:val="44"/>
        </w:rPr>
      </w:pPr>
    </w:p>
    <w:p w:rsidR="00A22C8C" w:rsidRDefault="00A22C8C" w:rsidP="008F1421">
      <w:pPr>
        <w:rPr>
          <w:sz w:val="44"/>
          <w:szCs w:val="44"/>
        </w:rPr>
      </w:pPr>
    </w:p>
    <w:p w:rsidR="00A22C8C" w:rsidRPr="0004594A" w:rsidRDefault="00A22C8C" w:rsidP="008F1421">
      <w:pPr>
        <w:pBdr>
          <w:bottom w:val="single" w:sz="4" w:space="1" w:color="auto"/>
        </w:pBdr>
        <w:rPr>
          <w:rFonts w:ascii="Times New Roman" w:hAnsi="Times New Roman" w:cs="Times New Roman"/>
          <w:sz w:val="44"/>
          <w:szCs w:val="44"/>
        </w:rPr>
      </w:pPr>
      <w:r w:rsidRPr="0004594A">
        <w:rPr>
          <w:rFonts w:ascii="Times New Roman" w:hAnsi="Times New Roman" w:cs="Times New Roman"/>
          <w:sz w:val="44"/>
          <w:szCs w:val="44"/>
        </w:rPr>
        <w:lastRenderedPageBreak/>
        <w:t>Data Structures</w:t>
      </w:r>
    </w:p>
    <w:p w:rsidR="00A22C8C" w:rsidRPr="0004594A" w:rsidRDefault="00A22C8C" w:rsidP="008F1421">
      <w:pPr>
        <w:rPr>
          <w:rFonts w:ascii="Times New Roman" w:hAnsi="Times New Roman" w:cs="Times New Roman"/>
        </w:rPr>
      </w:pPr>
    </w:p>
    <w:p w:rsidR="00A22C8C" w:rsidRPr="003B6F83" w:rsidRDefault="00A22C8C" w:rsidP="008F1421">
      <w:pPr>
        <w:widowControl w:val="0"/>
        <w:overflowPunct w:val="0"/>
        <w:autoSpaceDE w:val="0"/>
        <w:autoSpaceDN w:val="0"/>
        <w:adjustRightInd w:val="0"/>
        <w:jc w:val="center"/>
        <w:rPr>
          <w:rFonts w:ascii="Times New Roman" w:hAnsi="Times New Roman" w:cs="Times New Roman"/>
          <w:i/>
          <w:iCs/>
          <w:kern w:val="28"/>
          <w:sz w:val="32"/>
          <w:szCs w:val="32"/>
          <w:u w:val="single"/>
        </w:rPr>
      </w:pPr>
      <w:proofErr w:type="spellStart"/>
      <w:proofErr w:type="gramStart"/>
      <w:r w:rsidRPr="003B6F83">
        <w:rPr>
          <w:rFonts w:ascii="Courier New" w:hAnsi="Courier New" w:cs="Courier New"/>
          <w:i/>
          <w:iCs/>
          <w:kern w:val="28"/>
          <w:sz w:val="32"/>
          <w:szCs w:val="32"/>
          <w:u w:val="single"/>
        </w:rPr>
        <w:t>machine_table.h</w:t>
      </w:r>
      <w:proofErr w:type="spellEnd"/>
      <w:proofErr w:type="gramEnd"/>
      <w:r w:rsidRPr="003B6F83">
        <w:rPr>
          <w:rFonts w:ascii="Times New Roman" w:hAnsi="Times New Roman" w:cs="Times New Roman"/>
          <w:kern w:val="28"/>
          <w:sz w:val="32"/>
          <w:szCs w:val="32"/>
          <w:u w:val="single"/>
        </w:rPr>
        <w:t xml:space="preserve"> and </w:t>
      </w:r>
      <w:proofErr w:type="spellStart"/>
      <w:r w:rsidRPr="003B6F83">
        <w:rPr>
          <w:rFonts w:ascii="Courier New" w:hAnsi="Courier New" w:cs="Courier New"/>
          <w:i/>
          <w:iCs/>
          <w:kern w:val="28"/>
          <w:sz w:val="32"/>
          <w:szCs w:val="32"/>
          <w:u w:val="single"/>
        </w:rPr>
        <w:t>pseudo_table.h</w:t>
      </w:r>
      <w:proofErr w:type="spellEnd"/>
    </w:p>
    <w:p w:rsidR="00A22C8C" w:rsidRPr="0004594A" w:rsidRDefault="00A22C8C" w:rsidP="008F1421">
      <w:pPr>
        <w:widowControl w:val="0"/>
        <w:overflowPunct w:val="0"/>
        <w:autoSpaceDE w:val="0"/>
        <w:autoSpaceDN w:val="0"/>
        <w:adjustRightInd w:val="0"/>
        <w:rPr>
          <w:rFonts w:ascii="Times New Roman" w:hAnsi="Times New Roman" w:cs="Times New Roman"/>
          <w:i/>
          <w:iCs/>
          <w:kern w:val="28"/>
          <w:u w:val="single"/>
        </w:rPr>
      </w:pPr>
    </w:p>
    <w:p w:rsidR="00A22C8C" w:rsidRPr="0004594A" w:rsidRDefault="00A22C8C" w:rsidP="004D731B">
      <w:pPr>
        <w:widowControl w:val="0"/>
        <w:overflowPunct w:val="0"/>
        <w:autoSpaceDE w:val="0"/>
        <w:autoSpaceDN w:val="0"/>
        <w:adjustRightInd w:val="0"/>
        <w:ind w:firstLine="720"/>
        <w:rPr>
          <w:rFonts w:ascii="Times New Roman" w:hAnsi="Times New Roman" w:cs="Times New Roman"/>
          <w:kern w:val="28"/>
        </w:rPr>
      </w:pPr>
      <w:r w:rsidRPr="0004594A">
        <w:rPr>
          <w:rFonts w:ascii="Times New Roman" w:hAnsi="Times New Roman" w:cs="Times New Roman"/>
          <w:kern w:val="28"/>
        </w:rPr>
        <w:t xml:space="preserve">The classes </w:t>
      </w:r>
      <w:proofErr w:type="spellStart"/>
      <w:r w:rsidRPr="0028355C">
        <w:rPr>
          <w:rFonts w:ascii="Courier New" w:hAnsi="Courier New" w:cs="Courier New"/>
          <w:i/>
          <w:iCs/>
          <w:kern w:val="28"/>
        </w:rPr>
        <w:t>Machine_Table</w:t>
      </w:r>
      <w:proofErr w:type="spellEnd"/>
      <w:r w:rsidRPr="0004594A">
        <w:rPr>
          <w:rFonts w:ascii="Times New Roman" w:hAnsi="Times New Roman" w:cs="Times New Roman"/>
          <w:i/>
          <w:iCs/>
          <w:kern w:val="28"/>
        </w:rPr>
        <w:t xml:space="preserve"> and </w:t>
      </w:r>
      <w:proofErr w:type="spellStart"/>
      <w:r w:rsidRPr="0028355C">
        <w:rPr>
          <w:rFonts w:ascii="Courier New" w:hAnsi="Courier New" w:cs="Courier New"/>
          <w:i/>
          <w:iCs/>
          <w:kern w:val="28"/>
        </w:rPr>
        <w:t>Pseudo_Op_Table</w:t>
      </w:r>
      <w:proofErr w:type="spellEnd"/>
      <w:r w:rsidRPr="0004594A">
        <w:rPr>
          <w:rFonts w:ascii="Times New Roman" w:hAnsi="Times New Roman" w:cs="Times New Roman"/>
          <w:kern w:val="28"/>
        </w:rPr>
        <w:t xml:space="preserve"> act as the reference tables for the assembler program.</w:t>
      </w:r>
      <w:r w:rsidR="000A68DE">
        <w:rPr>
          <w:rFonts w:ascii="Times New Roman" w:hAnsi="Times New Roman" w:cs="Times New Roman"/>
          <w:kern w:val="28"/>
        </w:rPr>
        <w:t xml:space="preserve"> The </w:t>
      </w:r>
      <w:r w:rsidR="000A68DE" w:rsidRPr="000A68DE">
        <w:rPr>
          <w:rFonts w:ascii="Times New Roman" w:hAnsi="Times New Roman" w:cs="Times New Roman"/>
          <w:b/>
          <w:kern w:val="28"/>
        </w:rPr>
        <w:t>purpose</w:t>
      </w:r>
      <w:r w:rsidR="000A68DE">
        <w:rPr>
          <w:rFonts w:ascii="Times New Roman" w:hAnsi="Times New Roman" w:cs="Times New Roman"/>
          <w:kern w:val="28"/>
        </w:rPr>
        <w:t xml:space="preserve"> of these tables is to provide organized informational “libraries” capable of simple checking and data retrieval.</w:t>
      </w:r>
      <w:r w:rsidRPr="0004594A">
        <w:rPr>
          <w:rFonts w:ascii="Times New Roman" w:hAnsi="Times New Roman" w:cs="Times New Roman"/>
          <w:kern w:val="28"/>
        </w:rPr>
        <w:t xml:space="preserve"> These two tables were created with identical structu</w:t>
      </w:r>
      <w:r w:rsidR="000A68DE">
        <w:rPr>
          <w:rFonts w:ascii="Times New Roman" w:hAnsi="Times New Roman" w:cs="Times New Roman"/>
          <w:kern w:val="28"/>
        </w:rPr>
        <w:t xml:space="preserve">re and only differ in set size and </w:t>
      </w:r>
      <w:r w:rsidRPr="0004594A">
        <w:rPr>
          <w:rFonts w:ascii="Times New Roman" w:hAnsi="Times New Roman" w:cs="Times New Roman"/>
          <w:kern w:val="28"/>
        </w:rPr>
        <w:t>operations</w:t>
      </w:r>
      <w:r w:rsidR="000A68DE">
        <w:rPr>
          <w:rFonts w:ascii="Times New Roman" w:hAnsi="Times New Roman" w:cs="Times New Roman"/>
          <w:kern w:val="28"/>
        </w:rPr>
        <w:t xml:space="preserve"> provided.</w:t>
      </w:r>
    </w:p>
    <w:p w:rsidR="00A22C8C" w:rsidRPr="0004594A" w:rsidRDefault="00A22C8C" w:rsidP="004D731B">
      <w:pPr>
        <w:widowControl w:val="0"/>
        <w:overflowPunct w:val="0"/>
        <w:autoSpaceDE w:val="0"/>
        <w:autoSpaceDN w:val="0"/>
        <w:adjustRightInd w:val="0"/>
        <w:ind w:firstLine="720"/>
        <w:rPr>
          <w:rFonts w:ascii="Times New Roman" w:hAnsi="Times New Roman" w:cs="Times New Roman"/>
          <w:kern w:val="28"/>
        </w:rPr>
      </w:pPr>
      <w:r w:rsidRPr="0004594A">
        <w:rPr>
          <w:rFonts w:ascii="Times New Roman" w:hAnsi="Times New Roman" w:cs="Times New Roman"/>
          <w:kern w:val="28"/>
        </w:rPr>
        <w:t xml:space="preserve">Both of these classes were constructed using the Resolve/C++ components Partial Map and Array, (more specifically, the tables are partial maps of arrays.). The partial maps were instantiated with </w:t>
      </w:r>
      <w:r w:rsidRPr="0028355C">
        <w:rPr>
          <w:rFonts w:ascii="Courier New" w:hAnsi="Courier New" w:cs="Courier New"/>
          <w:i/>
          <w:iCs/>
          <w:kern w:val="28"/>
        </w:rPr>
        <w:t>Partial_Map_Kernel_3_C</w:t>
      </w:r>
      <w:r w:rsidRPr="0004594A">
        <w:rPr>
          <w:rFonts w:ascii="Times New Roman" w:hAnsi="Times New Roman" w:cs="Times New Roman"/>
          <w:i/>
          <w:iCs/>
          <w:kern w:val="28"/>
        </w:rPr>
        <w:t xml:space="preserve"> </w:t>
      </w:r>
      <w:r w:rsidRPr="0004594A">
        <w:rPr>
          <w:rFonts w:ascii="Times New Roman" w:hAnsi="Times New Roman" w:cs="Times New Roman"/>
          <w:kern w:val="28"/>
        </w:rPr>
        <w:t xml:space="preserve">because of the improved search algorithm which improved overall integration speed with </w:t>
      </w:r>
      <w:r w:rsidRPr="0028355C">
        <w:rPr>
          <w:rFonts w:ascii="Courier New" w:hAnsi="Courier New" w:cs="Courier New"/>
          <w:kern w:val="28"/>
        </w:rPr>
        <w:t>assembler.cpp</w:t>
      </w:r>
      <w:r w:rsidRPr="0004594A">
        <w:rPr>
          <w:rFonts w:ascii="Times New Roman" w:hAnsi="Times New Roman" w:cs="Times New Roman"/>
          <w:kern w:val="28"/>
        </w:rPr>
        <w:t xml:space="preserve">.  The arrays were instantiated </w:t>
      </w:r>
      <w:proofErr w:type="gramStart"/>
      <w:r w:rsidRPr="0004594A">
        <w:rPr>
          <w:rFonts w:ascii="Times New Roman" w:hAnsi="Times New Roman" w:cs="Times New Roman"/>
          <w:kern w:val="28"/>
        </w:rPr>
        <w:t xml:space="preserve">with  </w:t>
      </w:r>
      <w:r w:rsidRPr="0028355C">
        <w:rPr>
          <w:rFonts w:ascii="Courier New" w:hAnsi="Courier New" w:cs="Courier New"/>
          <w:i/>
          <w:iCs/>
          <w:kern w:val="28"/>
        </w:rPr>
        <w:t>Array</w:t>
      </w:r>
      <w:proofErr w:type="gramEnd"/>
      <w:r w:rsidRPr="0028355C">
        <w:rPr>
          <w:rFonts w:ascii="Courier New" w:hAnsi="Courier New" w:cs="Courier New"/>
          <w:i/>
          <w:iCs/>
          <w:kern w:val="28"/>
        </w:rPr>
        <w:t>_Kernel_1_C</w:t>
      </w:r>
      <w:r w:rsidRPr="0004594A">
        <w:rPr>
          <w:rFonts w:ascii="Times New Roman" w:hAnsi="Times New Roman" w:cs="Times New Roman"/>
          <w:i/>
          <w:iCs/>
          <w:kern w:val="28"/>
        </w:rPr>
        <w:t xml:space="preserve">. </w:t>
      </w:r>
      <w:r w:rsidRPr="0004594A">
        <w:rPr>
          <w:rFonts w:ascii="Times New Roman" w:hAnsi="Times New Roman" w:cs="Times New Roman"/>
          <w:kern w:val="28"/>
        </w:rPr>
        <w:t xml:space="preserve">By choosing the built in components from the Resolve catalog, our table’s operation algorithms were greatly simplified because of parallel operations from the components themselves. (For example, the class instruction </w:t>
      </w:r>
      <w:r>
        <w:rPr>
          <w:rFonts w:ascii="Courier New" w:hAnsi="Courier New" w:cs="Courier New"/>
          <w:kern w:val="28"/>
        </w:rPr>
        <w:t xml:space="preserve">Boolean </w:t>
      </w:r>
      <w:proofErr w:type="gramStart"/>
      <w:r>
        <w:rPr>
          <w:rFonts w:ascii="Courier New" w:hAnsi="Courier New" w:cs="Courier New"/>
          <w:kern w:val="28"/>
        </w:rPr>
        <w:t>check(</w:t>
      </w:r>
      <w:proofErr w:type="gramEnd"/>
      <w:r w:rsidRPr="0028355C">
        <w:rPr>
          <w:rFonts w:ascii="Courier New" w:hAnsi="Courier New" w:cs="Courier New"/>
          <w:kern w:val="28"/>
        </w:rPr>
        <w:t>)</w:t>
      </w:r>
      <w:r w:rsidRPr="0004594A">
        <w:rPr>
          <w:rFonts w:ascii="Times New Roman" w:hAnsi="Times New Roman" w:cs="Times New Roman"/>
          <w:kern w:val="28"/>
        </w:rPr>
        <w:t xml:space="preserve"> is simply an extension of partial map operation </w:t>
      </w:r>
      <w:proofErr w:type="spellStart"/>
      <w:r w:rsidRPr="0028355C">
        <w:rPr>
          <w:rFonts w:ascii="Courier New" w:hAnsi="Courier New" w:cs="Courier New"/>
          <w:kern w:val="28"/>
        </w:rPr>
        <w:t>isDefined</w:t>
      </w:r>
      <w:proofErr w:type="spellEnd"/>
      <w:r w:rsidRPr="0028355C">
        <w:rPr>
          <w:rFonts w:ascii="Courier New" w:hAnsi="Courier New" w:cs="Courier New"/>
          <w:kern w:val="28"/>
        </w:rPr>
        <w:t>()</w:t>
      </w:r>
      <w:r w:rsidRPr="0004594A">
        <w:rPr>
          <w:rFonts w:ascii="Times New Roman" w:hAnsi="Times New Roman" w:cs="Times New Roman"/>
          <w:kern w:val="28"/>
        </w:rPr>
        <w:t>.)</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04594A" w:rsidRDefault="00A22C8C" w:rsidP="004D731B">
      <w:pPr>
        <w:widowControl w:val="0"/>
        <w:overflowPunct w:val="0"/>
        <w:autoSpaceDE w:val="0"/>
        <w:autoSpaceDN w:val="0"/>
        <w:adjustRightInd w:val="0"/>
        <w:ind w:firstLine="720"/>
        <w:rPr>
          <w:rFonts w:ascii="Times New Roman" w:hAnsi="Times New Roman" w:cs="Times New Roman"/>
          <w:kern w:val="28"/>
        </w:rPr>
      </w:pPr>
      <w:r w:rsidRPr="0004594A">
        <w:rPr>
          <w:rFonts w:ascii="Times New Roman" w:hAnsi="Times New Roman" w:cs="Times New Roman"/>
          <w:kern w:val="28"/>
        </w:rPr>
        <w:t xml:space="preserve">In the class </w:t>
      </w:r>
      <w:proofErr w:type="spellStart"/>
      <w:proofErr w:type="gramStart"/>
      <w:r w:rsidRPr="0028355C">
        <w:rPr>
          <w:rFonts w:ascii="Courier New" w:hAnsi="Courier New" w:cs="Courier New"/>
          <w:i/>
          <w:iCs/>
          <w:kern w:val="28"/>
        </w:rPr>
        <w:t>Pseudo_Op_Table</w:t>
      </w:r>
      <w:proofErr w:type="spellEnd"/>
      <w:r w:rsidRPr="0004594A">
        <w:rPr>
          <w:rFonts w:ascii="Times New Roman" w:hAnsi="Times New Roman" w:cs="Times New Roman"/>
          <w:kern w:val="28"/>
        </w:rPr>
        <w:t xml:space="preserve"> ,the</w:t>
      </w:r>
      <w:proofErr w:type="gramEnd"/>
      <w:r w:rsidRPr="0004594A">
        <w:rPr>
          <w:rFonts w:ascii="Times New Roman" w:hAnsi="Times New Roman" w:cs="Times New Roman"/>
          <w:kern w:val="28"/>
        </w:rPr>
        <w:t xml:space="preserve"> fields of the partial map, </w:t>
      </w:r>
      <w:proofErr w:type="spellStart"/>
      <w:r w:rsidRPr="0028355C">
        <w:rPr>
          <w:rFonts w:ascii="Courier New" w:hAnsi="Courier New" w:cs="Courier New"/>
          <w:i/>
          <w:iCs/>
          <w:kern w:val="28"/>
        </w:rPr>
        <w:t>Pseudo_Data</w:t>
      </w:r>
      <w:proofErr w:type="spellEnd"/>
      <w:r w:rsidRPr="0004594A">
        <w:rPr>
          <w:rFonts w:ascii="Times New Roman" w:hAnsi="Times New Roman" w:cs="Times New Roman"/>
          <w:i/>
          <w:iCs/>
          <w:kern w:val="28"/>
        </w:rPr>
        <w:t xml:space="preserve">, </w:t>
      </w:r>
      <w:r w:rsidRPr="0004594A">
        <w:rPr>
          <w:rFonts w:ascii="Times New Roman" w:hAnsi="Times New Roman" w:cs="Times New Roman"/>
          <w:kern w:val="28"/>
        </w:rPr>
        <w:t>of</w:t>
      </w:r>
      <w:r w:rsidRPr="0004594A">
        <w:rPr>
          <w:rFonts w:ascii="Times New Roman" w:hAnsi="Times New Roman" w:cs="Times New Roman"/>
          <w:i/>
          <w:iCs/>
          <w:kern w:val="28"/>
        </w:rPr>
        <w:t xml:space="preserve"> </w:t>
      </w:r>
      <w:r w:rsidRPr="0004594A">
        <w:rPr>
          <w:rFonts w:ascii="Times New Roman" w:hAnsi="Times New Roman" w:cs="Times New Roman"/>
          <w:kern w:val="28"/>
        </w:rPr>
        <w:t xml:space="preserve"> array, </w:t>
      </w:r>
      <w:proofErr w:type="spellStart"/>
      <w:r w:rsidRPr="0028355C">
        <w:rPr>
          <w:rFonts w:ascii="Courier New" w:hAnsi="Courier New" w:cs="Courier New"/>
          <w:kern w:val="28"/>
        </w:rPr>
        <w:t>Array_Of_Pseudo_Data</w:t>
      </w:r>
      <w:proofErr w:type="spellEnd"/>
      <w:r w:rsidRPr="0004594A">
        <w:rPr>
          <w:rFonts w:ascii="Times New Roman" w:hAnsi="Times New Roman" w:cs="Times New Roman"/>
          <w:kern w:val="28"/>
        </w:rPr>
        <w:t>, can be represented as:</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w:t>
      </w:r>
    </w:p>
    <w:p w:rsidR="00A22C8C" w:rsidRPr="0004594A" w:rsidRDefault="00A22C8C" w:rsidP="008F1421">
      <w:pPr>
        <w:widowControl w:val="0"/>
        <w:overflowPunct w:val="0"/>
        <w:autoSpaceDE w:val="0"/>
        <w:autoSpaceDN w:val="0"/>
        <w:adjustRightInd w:val="0"/>
        <w:rPr>
          <w:rFonts w:ascii="Times New Roman" w:hAnsi="Times New Roman" w:cs="Times New Roman"/>
          <w:i/>
          <w:iCs/>
          <w:kern w:val="28"/>
        </w:rPr>
      </w:pPr>
      <w:r w:rsidRPr="0004594A">
        <w:rPr>
          <w:rFonts w:ascii="Times New Roman" w:hAnsi="Times New Roman" w:cs="Times New Roman"/>
          <w:i/>
          <w:iCs/>
          <w:kern w:val="28"/>
        </w:rPr>
        <w:t xml:space="preserve">                                                     (Operation, (Length, Format))</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04594A" w:rsidRDefault="00A22C8C" w:rsidP="004D731B">
      <w:pPr>
        <w:widowControl w:val="0"/>
        <w:overflowPunct w:val="0"/>
        <w:autoSpaceDE w:val="0"/>
        <w:autoSpaceDN w:val="0"/>
        <w:adjustRightInd w:val="0"/>
        <w:ind w:firstLine="720"/>
        <w:rPr>
          <w:rFonts w:ascii="Times New Roman" w:hAnsi="Times New Roman" w:cs="Times New Roman"/>
          <w:kern w:val="28"/>
        </w:rPr>
      </w:pPr>
      <w:r w:rsidRPr="0004594A">
        <w:rPr>
          <w:rFonts w:ascii="Times New Roman" w:hAnsi="Times New Roman" w:cs="Times New Roman"/>
          <w:kern w:val="28"/>
        </w:rPr>
        <w:t>From these fields, the follow</w:t>
      </w:r>
      <w:r w:rsidR="00CE5DD8">
        <w:rPr>
          <w:rFonts w:ascii="Times New Roman" w:hAnsi="Times New Roman" w:cs="Times New Roman"/>
          <w:kern w:val="28"/>
        </w:rPr>
        <w:t>ing</w:t>
      </w:r>
      <w:r w:rsidRPr="0004594A">
        <w:rPr>
          <w:rFonts w:ascii="Times New Roman" w:hAnsi="Times New Roman" w:cs="Times New Roman"/>
          <w:kern w:val="28"/>
        </w:rPr>
        <w:t xml:space="preserve"> operations were created to allow easy access to the data initialized in the class </w:t>
      </w:r>
      <w:proofErr w:type="spellStart"/>
      <w:r w:rsidRPr="0028355C">
        <w:rPr>
          <w:rFonts w:ascii="Courier New" w:hAnsi="Courier New" w:cs="Courier New"/>
          <w:i/>
          <w:iCs/>
          <w:kern w:val="28"/>
        </w:rPr>
        <w:t>Pseudo_Op_Table</w:t>
      </w:r>
      <w:proofErr w:type="spellEnd"/>
      <w:r w:rsidRPr="0004594A">
        <w:rPr>
          <w:rFonts w:ascii="Times New Roman" w:hAnsi="Times New Roman" w:cs="Times New Roman"/>
          <w:kern w:val="28"/>
        </w:rPr>
        <w:t>:</w:t>
      </w:r>
    </w:p>
    <w:p w:rsidR="00A22C8C" w:rsidRPr="0004594A" w:rsidRDefault="00A22C8C" w:rsidP="008F1421">
      <w:pPr>
        <w:widowControl w:val="0"/>
        <w:overflowPunct w:val="0"/>
        <w:autoSpaceDE w:val="0"/>
        <w:autoSpaceDN w:val="0"/>
        <w:adjustRightInd w:val="0"/>
        <w:ind w:firstLine="720"/>
        <w:rPr>
          <w:rFonts w:ascii="Times New Roman" w:hAnsi="Times New Roman" w:cs="Times New Roman"/>
          <w:b/>
          <w:bCs/>
          <w:kern w:val="28"/>
        </w:rPr>
      </w:pPr>
    </w:p>
    <w:p w:rsidR="00A22C8C" w:rsidRPr="0028355C" w:rsidRDefault="00A22C8C" w:rsidP="008F1421">
      <w:pPr>
        <w:widowControl w:val="0"/>
        <w:overflowPunct w:val="0"/>
        <w:autoSpaceDE w:val="0"/>
        <w:autoSpaceDN w:val="0"/>
        <w:adjustRightInd w:val="0"/>
        <w:ind w:firstLine="720"/>
        <w:rPr>
          <w:rFonts w:ascii="Courier New" w:hAnsi="Courier New" w:cs="Courier New"/>
          <w:kern w:val="28"/>
        </w:rPr>
      </w:pPr>
      <w:r w:rsidRPr="0028355C">
        <w:rPr>
          <w:rFonts w:ascii="Courier New" w:hAnsi="Courier New" w:cs="Courier New"/>
          <w:b/>
          <w:bCs/>
          <w:kern w:val="28"/>
        </w:rPr>
        <w:t xml:space="preserve">Integer </w:t>
      </w:r>
      <w:proofErr w:type="spellStart"/>
      <w:proofErr w:type="gramStart"/>
      <w:r w:rsidRPr="0028355C">
        <w:rPr>
          <w:rFonts w:ascii="Courier New" w:hAnsi="Courier New" w:cs="Courier New"/>
          <w:b/>
          <w:bCs/>
          <w:kern w:val="28"/>
        </w:rPr>
        <w:t>getLength</w:t>
      </w:r>
      <w:proofErr w:type="spellEnd"/>
      <w:r w:rsidRPr="0028355C">
        <w:rPr>
          <w:rFonts w:ascii="Courier New" w:hAnsi="Courier New" w:cs="Courier New"/>
          <w:b/>
          <w:bCs/>
          <w:kern w:val="28"/>
        </w:rPr>
        <w:t>(</w:t>
      </w:r>
      <w:proofErr w:type="gramEnd"/>
      <w:r w:rsidRPr="0028355C">
        <w:rPr>
          <w:rFonts w:ascii="Courier New" w:hAnsi="Courier New" w:cs="Courier New"/>
          <w:b/>
          <w:bCs/>
          <w:kern w:val="28"/>
        </w:rPr>
        <w:t>Text &amp;)</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w:t>
      </w:r>
      <w:r w:rsidRPr="0004594A">
        <w:rPr>
          <w:rFonts w:ascii="Times New Roman" w:hAnsi="Times New Roman" w:cs="Times New Roman"/>
          <w:kern w:val="28"/>
        </w:rPr>
        <w:tab/>
        <w:t>-Note: Returns given length integer for the size of the desired operation.</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w:t>
      </w:r>
      <w:r w:rsidRPr="0004594A">
        <w:rPr>
          <w:rFonts w:ascii="Times New Roman" w:hAnsi="Times New Roman" w:cs="Times New Roman"/>
          <w:kern w:val="28"/>
        </w:rPr>
        <w:tab/>
      </w:r>
    </w:p>
    <w:p w:rsidR="00A22C8C" w:rsidRPr="0028355C" w:rsidRDefault="00A22C8C" w:rsidP="008F1421">
      <w:pPr>
        <w:widowControl w:val="0"/>
        <w:overflowPunct w:val="0"/>
        <w:autoSpaceDE w:val="0"/>
        <w:autoSpaceDN w:val="0"/>
        <w:adjustRightInd w:val="0"/>
        <w:ind w:firstLine="720"/>
        <w:rPr>
          <w:rFonts w:ascii="Courier New" w:hAnsi="Courier New" w:cs="Courier New"/>
          <w:kern w:val="28"/>
        </w:rPr>
      </w:pPr>
      <w:r w:rsidRPr="0028355C">
        <w:rPr>
          <w:rFonts w:ascii="Courier New" w:hAnsi="Courier New" w:cs="Courier New"/>
          <w:b/>
          <w:bCs/>
          <w:kern w:val="28"/>
        </w:rPr>
        <w:t xml:space="preserve">Text </w:t>
      </w:r>
      <w:proofErr w:type="spellStart"/>
      <w:proofErr w:type="gramStart"/>
      <w:r w:rsidRPr="0028355C">
        <w:rPr>
          <w:rFonts w:ascii="Courier New" w:hAnsi="Courier New" w:cs="Courier New"/>
          <w:b/>
          <w:bCs/>
          <w:kern w:val="28"/>
        </w:rPr>
        <w:t>getFormat</w:t>
      </w:r>
      <w:proofErr w:type="spellEnd"/>
      <w:r w:rsidRPr="0028355C">
        <w:rPr>
          <w:rFonts w:ascii="Courier New" w:hAnsi="Courier New" w:cs="Courier New"/>
          <w:b/>
          <w:bCs/>
          <w:kern w:val="28"/>
        </w:rPr>
        <w:t>(</w:t>
      </w:r>
      <w:proofErr w:type="gramEnd"/>
      <w:r w:rsidRPr="0028355C">
        <w:rPr>
          <w:rFonts w:ascii="Courier New" w:hAnsi="Courier New" w:cs="Courier New"/>
          <w:b/>
          <w:bCs/>
          <w:kern w:val="28"/>
        </w:rPr>
        <w:t>Text &amp;)</w:t>
      </w:r>
    </w:p>
    <w:p w:rsidR="00A22C8C" w:rsidRDefault="00A22C8C" w:rsidP="0028355C">
      <w:pPr>
        <w:widowControl w:val="0"/>
        <w:numPr>
          <w:ilvl w:val="0"/>
          <w:numId w:val="13"/>
        </w:numPr>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Note: Returns addition information for operation.(Not used in program, but kept for range if adapted)</w:t>
      </w:r>
    </w:p>
    <w:p w:rsidR="00A22C8C" w:rsidRPr="0004594A" w:rsidRDefault="00A22C8C" w:rsidP="0028355C">
      <w:pPr>
        <w:widowControl w:val="0"/>
        <w:overflowPunct w:val="0"/>
        <w:autoSpaceDE w:val="0"/>
        <w:autoSpaceDN w:val="0"/>
        <w:adjustRightInd w:val="0"/>
        <w:rPr>
          <w:rFonts w:ascii="Times New Roman" w:hAnsi="Times New Roman" w:cs="Times New Roman"/>
          <w:kern w:val="28"/>
        </w:rPr>
      </w:pPr>
    </w:p>
    <w:p w:rsidR="00A22C8C" w:rsidRPr="0028355C" w:rsidRDefault="00A22C8C" w:rsidP="008F1421">
      <w:pPr>
        <w:widowControl w:val="0"/>
        <w:overflowPunct w:val="0"/>
        <w:autoSpaceDE w:val="0"/>
        <w:autoSpaceDN w:val="0"/>
        <w:adjustRightInd w:val="0"/>
        <w:rPr>
          <w:rFonts w:ascii="Courier New" w:hAnsi="Courier New" w:cs="Courier New"/>
          <w:b/>
          <w:bCs/>
          <w:kern w:val="28"/>
        </w:rPr>
      </w:pPr>
      <w:r w:rsidRPr="0004594A">
        <w:rPr>
          <w:rFonts w:ascii="Times New Roman" w:hAnsi="Times New Roman" w:cs="Times New Roman"/>
          <w:kern w:val="28"/>
        </w:rPr>
        <w:t xml:space="preserve">    </w:t>
      </w:r>
      <w:r w:rsidRPr="0004594A">
        <w:rPr>
          <w:rFonts w:ascii="Times New Roman" w:hAnsi="Times New Roman" w:cs="Times New Roman"/>
          <w:kern w:val="28"/>
        </w:rPr>
        <w:tab/>
      </w:r>
      <w:r w:rsidRPr="0028355C">
        <w:rPr>
          <w:rFonts w:ascii="Courier New" w:hAnsi="Courier New" w:cs="Courier New"/>
          <w:b/>
          <w:bCs/>
          <w:kern w:val="28"/>
        </w:rPr>
        <w:t xml:space="preserve">Boolean </w:t>
      </w:r>
      <w:proofErr w:type="gramStart"/>
      <w:r w:rsidRPr="0028355C">
        <w:rPr>
          <w:rFonts w:ascii="Courier New" w:hAnsi="Courier New" w:cs="Courier New"/>
          <w:b/>
          <w:bCs/>
          <w:kern w:val="28"/>
        </w:rPr>
        <w:t>check(</w:t>
      </w:r>
      <w:proofErr w:type="gramEnd"/>
      <w:r w:rsidRPr="0028355C">
        <w:rPr>
          <w:rFonts w:ascii="Courier New" w:hAnsi="Courier New" w:cs="Courier New"/>
          <w:b/>
          <w:bCs/>
          <w:kern w:val="28"/>
        </w:rPr>
        <w:t>Text &amp;)</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w:t>
      </w:r>
      <w:r w:rsidRPr="0004594A">
        <w:rPr>
          <w:rFonts w:ascii="Times New Roman" w:hAnsi="Times New Roman" w:cs="Times New Roman"/>
          <w:kern w:val="28"/>
        </w:rPr>
        <w:tab/>
      </w:r>
      <w:r w:rsidRPr="0004594A">
        <w:rPr>
          <w:rFonts w:ascii="Times New Roman" w:hAnsi="Times New Roman" w:cs="Times New Roman"/>
          <w:kern w:val="28"/>
        </w:rPr>
        <w:tab/>
        <w:t>- Note: Used to check table existence for operations</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04594A" w:rsidRDefault="00A22C8C" w:rsidP="004D731B">
      <w:pPr>
        <w:widowControl w:val="0"/>
        <w:overflowPunct w:val="0"/>
        <w:autoSpaceDE w:val="0"/>
        <w:autoSpaceDN w:val="0"/>
        <w:adjustRightInd w:val="0"/>
        <w:ind w:firstLine="720"/>
        <w:rPr>
          <w:rFonts w:ascii="Times New Roman" w:hAnsi="Times New Roman" w:cs="Times New Roman"/>
          <w:kern w:val="28"/>
        </w:rPr>
      </w:pPr>
      <w:r w:rsidRPr="0004594A">
        <w:rPr>
          <w:rFonts w:ascii="Times New Roman" w:hAnsi="Times New Roman" w:cs="Times New Roman"/>
          <w:kern w:val="28"/>
        </w:rPr>
        <w:t xml:space="preserve">In the class </w:t>
      </w:r>
      <w:proofErr w:type="spellStart"/>
      <w:r w:rsidRPr="0028355C">
        <w:rPr>
          <w:rFonts w:ascii="Courier New" w:hAnsi="Courier New" w:cs="Courier New"/>
          <w:i/>
          <w:iCs/>
          <w:kern w:val="28"/>
        </w:rPr>
        <w:t>Machine_Table</w:t>
      </w:r>
      <w:proofErr w:type="spellEnd"/>
      <w:r w:rsidRPr="0004594A">
        <w:rPr>
          <w:rFonts w:ascii="Times New Roman" w:hAnsi="Times New Roman" w:cs="Times New Roman"/>
          <w:i/>
          <w:iCs/>
          <w:kern w:val="28"/>
        </w:rPr>
        <w:t>,</w:t>
      </w:r>
      <w:r w:rsidRPr="0004594A">
        <w:rPr>
          <w:rFonts w:ascii="Times New Roman" w:hAnsi="Times New Roman" w:cs="Times New Roman"/>
          <w:kern w:val="28"/>
        </w:rPr>
        <w:t xml:space="preserve"> the fields of the partial map, </w:t>
      </w:r>
      <w:proofErr w:type="spellStart"/>
      <w:r w:rsidRPr="0028355C">
        <w:rPr>
          <w:rFonts w:ascii="Courier New" w:hAnsi="Courier New" w:cs="Courier New"/>
          <w:i/>
          <w:iCs/>
          <w:kern w:val="28"/>
        </w:rPr>
        <w:t>Table_Data</w:t>
      </w:r>
      <w:proofErr w:type="spellEnd"/>
      <w:r w:rsidRPr="0004594A">
        <w:rPr>
          <w:rFonts w:ascii="Times New Roman" w:hAnsi="Times New Roman" w:cs="Times New Roman"/>
          <w:i/>
          <w:iCs/>
          <w:kern w:val="28"/>
        </w:rPr>
        <w:t xml:space="preserve">, </w:t>
      </w:r>
      <w:r w:rsidRPr="0004594A">
        <w:rPr>
          <w:rFonts w:ascii="Times New Roman" w:hAnsi="Times New Roman" w:cs="Times New Roman"/>
          <w:kern w:val="28"/>
        </w:rPr>
        <w:t>of</w:t>
      </w:r>
      <w:r w:rsidRPr="0004594A">
        <w:rPr>
          <w:rFonts w:ascii="Times New Roman" w:hAnsi="Times New Roman" w:cs="Times New Roman"/>
          <w:i/>
          <w:iCs/>
          <w:kern w:val="28"/>
        </w:rPr>
        <w:t xml:space="preserve"> </w:t>
      </w:r>
      <w:r w:rsidRPr="0004594A">
        <w:rPr>
          <w:rFonts w:ascii="Times New Roman" w:hAnsi="Times New Roman" w:cs="Times New Roman"/>
          <w:kern w:val="28"/>
        </w:rPr>
        <w:t xml:space="preserve">array, </w:t>
      </w:r>
      <w:proofErr w:type="spellStart"/>
      <w:r w:rsidRPr="0028355C">
        <w:rPr>
          <w:rFonts w:ascii="Courier New" w:hAnsi="Courier New" w:cs="Courier New"/>
          <w:kern w:val="28"/>
        </w:rPr>
        <w:t>Array_Of_Data</w:t>
      </w:r>
      <w:proofErr w:type="spellEnd"/>
      <w:r w:rsidRPr="0004594A">
        <w:rPr>
          <w:rFonts w:ascii="Times New Roman" w:hAnsi="Times New Roman" w:cs="Times New Roman"/>
          <w:kern w:val="28"/>
        </w:rPr>
        <w:t>, can be represented as:</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w:t>
      </w:r>
    </w:p>
    <w:p w:rsidR="00A22C8C" w:rsidRPr="0028355C" w:rsidRDefault="00A22C8C" w:rsidP="0028355C">
      <w:pPr>
        <w:widowControl w:val="0"/>
        <w:overflowPunct w:val="0"/>
        <w:autoSpaceDE w:val="0"/>
        <w:autoSpaceDN w:val="0"/>
        <w:adjustRightInd w:val="0"/>
        <w:jc w:val="center"/>
        <w:rPr>
          <w:rFonts w:ascii="Times New Roman" w:hAnsi="Times New Roman" w:cs="Times New Roman"/>
          <w:i/>
          <w:iCs/>
          <w:kern w:val="28"/>
        </w:rPr>
      </w:pPr>
      <w:r w:rsidRPr="0004594A">
        <w:rPr>
          <w:rFonts w:ascii="Times New Roman" w:hAnsi="Times New Roman" w:cs="Times New Roman"/>
          <w:i/>
          <w:iCs/>
          <w:kern w:val="28"/>
        </w:rPr>
        <w:lastRenderedPageBreak/>
        <w:t>(Operation, (</w:t>
      </w:r>
      <w:proofErr w:type="spellStart"/>
      <w:r w:rsidRPr="0004594A">
        <w:rPr>
          <w:rFonts w:ascii="Times New Roman" w:hAnsi="Times New Roman" w:cs="Times New Roman"/>
          <w:i/>
          <w:iCs/>
          <w:kern w:val="28"/>
        </w:rPr>
        <w:t>Opcode</w:t>
      </w:r>
      <w:proofErr w:type="spellEnd"/>
      <w:r w:rsidRPr="0004594A">
        <w:rPr>
          <w:rFonts w:ascii="Times New Roman" w:hAnsi="Times New Roman" w:cs="Times New Roman"/>
          <w:i/>
          <w:iCs/>
          <w:kern w:val="28"/>
        </w:rPr>
        <w:t>, Length, Format))</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04594A" w:rsidRDefault="00A22C8C" w:rsidP="004D731B">
      <w:pPr>
        <w:widowControl w:val="0"/>
        <w:overflowPunct w:val="0"/>
        <w:autoSpaceDE w:val="0"/>
        <w:autoSpaceDN w:val="0"/>
        <w:adjustRightInd w:val="0"/>
        <w:ind w:firstLine="720"/>
        <w:rPr>
          <w:rFonts w:ascii="Times New Roman" w:hAnsi="Times New Roman" w:cs="Times New Roman"/>
          <w:kern w:val="28"/>
        </w:rPr>
      </w:pPr>
      <w:r w:rsidRPr="0004594A">
        <w:rPr>
          <w:rFonts w:ascii="Times New Roman" w:hAnsi="Times New Roman" w:cs="Times New Roman"/>
          <w:kern w:val="28"/>
        </w:rPr>
        <w:t>From these fields, the follow</w:t>
      </w:r>
      <w:r w:rsidR="00CE5DD8">
        <w:rPr>
          <w:rFonts w:ascii="Times New Roman" w:hAnsi="Times New Roman" w:cs="Times New Roman"/>
          <w:kern w:val="28"/>
        </w:rPr>
        <w:t>ing</w:t>
      </w:r>
      <w:r w:rsidRPr="0004594A">
        <w:rPr>
          <w:rFonts w:ascii="Times New Roman" w:hAnsi="Times New Roman" w:cs="Times New Roman"/>
          <w:kern w:val="28"/>
        </w:rPr>
        <w:t xml:space="preserve"> operations were created to allow easy access to the data initialized in the class </w:t>
      </w:r>
      <w:proofErr w:type="spellStart"/>
      <w:r w:rsidRPr="0028355C">
        <w:rPr>
          <w:rFonts w:ascii="Courier New" w:hAnsi="Courier New" w:cs="Courier New"/>
          <w:i/>
          <w:iCs/>
          <w:kern w:val="28"/>
        </w:rPr>
        <w:t>Machine_Table</w:t>
      </w:r>
      <w:proofErr w:type="spellEnd"/>
      <w:r w:rsidRPr="0004594A">
        <w:rPr>
          <w:rFonts w:ascii="Times New Roman" w:hAnsi="Times New Roman" w:cs="Times New Roman"/>
          <w:kern w:val="28"/>
        </w:rPr>
        <w:t>:</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28355C" w:rsidRDefault="00A22C8C" w:rsidP="008F1421">
      <w:pPr>
        <w:widowControl w:val="0"/>
        <w:overflowPunct w:val="0"/>
        <w:autoSpaceDE w:val="0"/>
        <w:autoSpaceDN w:val="0"/>
        <w:adjustRightInd w:val="0"/>
        <w:rPr>
          <w:rFonts w:ascii="Courier New" w:hAnsi="Courier New" w:cs="Courier New"/>
          <w:kern w:val="28"/>
        </w:rPr>
      </w:pPr>
      <w:r w:rsidRPr="0004594A">
        <w:rPr>
          <w:rFonts w:ascii="Times New Roman" w:hAnsi="Times New Roman" w:cs="Times New Roman"/>
          <w:kern w:val="28"/>
        </w:rPr>
        <w:t xml:space="preserve">      </w:t>
      </w:r>
      <w:r w:rsidRPr="0004594A">
        <w:rPr>
          <w:rFonts w:ascii="Times New Roman" w:hAnsi="Times New Roman" w:cs="Times New Roman"/>
          <w:kern w:val="28"/>
        </w:rPr>
        <w:tab/>
      </w:r>
      <w:r w:rsidRPr="0028355C">
        <w:rPr>
          <w:rFonts w:ascii="Courier New" w:hAnsi="Courier New" w:cs="Courier New"/>
          <w:b/>
          <w:bCs/>
          <w:kern w:val="28"/>
        </w:rPr>
        <w:t xml:space="preserve">Character </w:t>
      </w:r>
      <w:proofErr w:type="spellStart"/>
      <w:proofErr w:type="gramStart"/>
      <w:r w:rsidRPr="0028355C">
        <w:rPr>
          <w:rFonts w:ascii="Courier New" w:hAnsi="Courier New" w:cs="Courier New"/>
          <w:b/>
          <w:bCs/>
          <w:kern w:val="28"/>
        </w:rPr>
        <w:t>getOpcode</w:t>
      </w:r>
      <w:proofErr w:type="spellEnd"/>
      <w:r w:rsidRPr="0028355C">
        <w:rPr>
          <w:rFonts w:ascii="Courier New" w:hAnsi="Courier New" w:cs="Courier New"/>
          <w:b/>
          <w:bCs/>
          <w:kern w:val="28"/>
        </w:rPr>
        <w:t>(</w:t>
      </w:r>
      <w:proofErr w:type="gramEnd"/>
      <w:r w:rsidRPr="0028355C">
        <w:rPr>
          <w:rFonts w:ascii="Courier New" w:hAnsi="Courier New" w:cs="Courier New"/>
          <w:b/>
          <w:bCs/>
          <w:kern w:val="28"/>
        </w:rPr>
        <w:t>Text &amp;)</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ab/>
      </w:r>
      <w:r w:rsidRPr="0004594A">
        <w:rPr>
          <w:rFonts w:ascii="Times New Roman" w:hAnsi="Times New Roman" w:cs="Times New Roman"/>
          <w:kern w:val="28"/>
        </w:rPr>
        <w:tab/>
        <w:t xml:space="preserve">- Note: Returns one character machine </w:t>
      </w:r>
      <w:proofErr w:type="spellStart"/>
      <w:r w:rsidRPr="0004594A">
        <w:rPr>
          <w:rFonts w:ascii="Times New Roman" w:hAnsi="Times New Roman" w:cs="Times New Roman"/>
          <w:kern w:val="28"/>
        </w:rPr>
        <w:t>opcode</w:t>
      </w:r>
      <w:proofErr w:type="spellEnd"/>
    </w:p>
    <w:p w:rsidR="00A22C8C" w:rsidRPr="0004594A" w:rsidRDefault="00A22C8C" w:rsidP="008F1421">
      <w:pPr>
        <w:widowControl w:val="0"/>
        <w:overflowPunct w:val="0"/>
        <w:autoSpaceDE w:val="0"/>
        <w:autoSpaceDN w:val="0"/>
        <w:adjustRightInd w:val="0"/>
        <w:rPr>
          <w:rFonts w:ascii="Times New Roman" w:hAnsi="Times New Roman" w:cs="Times New Roman"/>
          <w:b/>
          <w:bCs/>
          <w:kern w:val="28"/>
        </w:rPr>
      </w:pPr>
      <w:r w:rsidRPr="0004594A">
        <w:rPr>
          <w:rFonts w:ascii="Times New Roman" w:hAnsi="Times New Roman" w:cs="Times New Roman"/>
          <w:b/>
          <w:bCs/>
          <w:kern w:val="28"/>
        </w:rPr>
        <w:t xml:space="preserve">   </w:t>
      </w:r>
      <w:r w:rsidRPr="0004594A">
        <w:rPr>
          <w:rFonts w:ascii="Times New Roman" w:hAnsi="Times New Roman" w:cs="Times New Roman"/>
          <w:b/>
          <w:bCs/>
          <w:kern w:val="28"/>
        </w:rPr>
        <w:tab/>
      </w:r>
      <w:r w:rsidRPr="0004594A">
        <w:rPr>
          <w:rFonts w:ascii="Times New Roman" w:hAnsi="Times New Roman" w:cs="Times New Roman"/>
          <w:b/>
          <w:bCs/>
          <w:kern w:val="28"/>
        </w:rPr>
        <w:tab/>
      </w:r>
    </w:p>
    <w:p w:rsidR="00A22C8C" w:rsidRPr="0028355C" w:rsidRDefault="00A22C8C" w:rsidP="008F1421">
      <w:pPr>
        <w:widowControl w:val="0"/>
        <w:overflowPunct w:val="0"/>
        <w:autoSpaceDE w:val="0"/>
        <w:autoSpaceDN w:val="0"/>
        <w:adjustRightInd w:val="0"/>
        <w:ind w:firstLine="720"/>
        <w:rPr>
          <w:rFonts w:ascii="Courier New" w:hAnsi="Courier New" w:cs="Courier New"/>
          <w:kern w:val="28"/>
        </w:rPr>
      </w:pPr>
      <w:r w:rsidRPr="0028355C">
        <w:rPr>
          <w:rFonts w:ascii="Courier New" w:hAnsi="Courier New" w:cs="Courier New"/>
          <w:b/>
          <w:bCs/>
          <w:kern w:val="28"/>
        </w:rPr>
        <w:t xml:space="preserve">Integer </w:t>
      </w:r>
      <w:proofErr w:type="spellStart"/>
      <w:proofErr w:type="gramStart"/>
      <w:r w:rsidRPr="0028355C">
        <w:rPr>
          <w:rFonts w:ascii="Courier New" w:hAnsi="Courier New" w:cs="Courier New"/>
          <w:b/>
          <w:bCs/>
          <w:kern w:val="28"/>
        </w:rPr>
        <w:t>getLength</w:t>
      </w:r>
      <w:proofErr w:type="spellEnd"/>
      <w:r w:rsidRPr="0028355C">
        <w:rPr>
          <w:rFonts w:ascii="Courier New" w:hAnsi="Courier New" w:cs="Courier New"/>
          <w:b/>
          <w:bCs/>
          <w:kern w:val="28"/>
        </w:rPr>
        <w:t>(</w:t>
      </w:r>
      <w:proofErr w:type="gramEnd"/>
      <w:r w:rsidRPr="0028355C">
        <w:rPr>
          <w:rFonts w:ascii="Courier New" w:hAnsi="Courier New" w:cs="Courier New"/>
          <w:b/>
          <w:bCs/>
          <w:kern w:val="28"/>
        </w:rPr>
        <w:t>Text &amp;)</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w:t>
      </w:r>
      <w:r w:rsidRPr="0004594A">
        <w:rPr>
          <w:rFonts w:ascii="Times New Roman" w:hAnsi="Times New Roman" w:cs="Times New Roman"/>
          <w:kern w:val="28"/>
        </w:rPr>
        <w:tab/>
      </w:r>
      <w:r w:rsidRPr="0004594A">
        <w:rPr>
          <w:rFonts w:ascii="Times New Roman" w:hAnsi="Times New Roman" w:cs="Times New Roman"/>
          <w:kern w:val="28"/>
        </w:rPr>
        <w:tab/>
        <w:t xml:space="preserve">- Note: Returns length of the </w:t>
      </w:r>
      <w:proofErr w:type="spellStart"/>
      <w:r w:rsidRPr="0004594A">
        <w:rPr>
          <w:rFonts w:ascii="Times New Roman" w:hAnsi="Times New Roman" w:cs="Times New Roman"/>
          <w:kern w:val="28"/>
        </w:rPr>
        <w:t>opcode</w:t>
      </w:r>
      <w:proofErr w:type="spellEnd"/>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28355C" w:rsidRDefault="00A22C8C" w:rsidP="008F1421">
      <w:pPr>
        <w:widowControl w:val="0"/>
        <w:overflowPunct w:val="0"/>
        <w:autoSpaceDE w:val="0"/>
        <w:autoSpaceDN w:val="0"/>
        <w:adjustRightInd w:val="0"/>
        <w:ind w:firstLine="720"/>
        <w:rPr>
          <w:rFonts w:ascii="Courier New" w:hAnsi="Courier New" w:cs="Courier New"/>
          <w:kern w:val="28"/>
        </w:rPr>
      </w:pPr>
      <w:r w:rsidRPr="0028355C">
        <w:rPr>
          <w:rFonts w:ascii="Courier New" w:hAnsi="Courier New" w:cs="Courier New"/>
          <w:b/>
          <w:bCs/>
          <w:kern w:val="28"/>
        </w:rPr>
        <w:t xml:space="preserve">Text </w:t>
      </w:r>
      <w:proofErr w:type="spellStart"/>
      <w:proofErr w:type="gramStart"/>
      <w:r w:rsidRPr="0028355C">
        <w:rPr>
          <w:rFonts w:ascii="Courier New" w:hAnsi="Courier New" w:cs="Courier New"/>
          <w:b/>
          <w:bCs/>
          <w:kern w:val="28"/>
        </w:rPr>
        <w:t>getFormat</w:t>
      </w:r>
      <w:proofErr w:type="spellEnd"/>
      <w:r w:rsidRPr="0028355C">
        <w:rPr>
          <w:rFonts w:ascii="Courier New" w:hAnsi="Courier New" w:cs="Courier New"/>
          <w:b/>
          <w:bCs/>
          <w:kern w:val="28"/>
        </w:rPr>
        <w:t>(</w:t>
      </w:r>
      <w:proofErr w:type="gramEnd"/>
      <w:r w:rsidRPr="0028355C">
        <w:rPr>
          <w:rFonts w:ascii="Courier New" w:hAnsi="Courier New" w:cs="Courier New"/>
          <w:b/>
          <w:bCs/>
          <w:kern w:val="28"/>
        </w:rPr>
        <w:t>Text &amp;)</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w:t>
      </w:r>
      <w:r w:rsidRPr="0004594A">
        <w:rPr>
          <w:rFonts w:ascii="Times New Roman" w:hAnsi="Times New Roman" w:cs="Times New Roman"/>
          <w:kern w:val="28"/>
        </w:rPr>
        <w:tab/>
      </w:r>
      <w:r w:rsidRPr="0004594A">
        <w:rPr>
          <w:rFonts w:ascii="Times New Roman" w:hAnsi="Times New Roman" w:cs="Times New Roman"/>
          <w:kern w:val="28"/>
        </w:rPr>
        <w:tab/>
        <w:t xml:space="preserve">- Note: Returns five character machine code formatted with </w:t>
      </w:r>
      <w:proofErr w:type="spellStart"/>
      <w:r w:rsidRPr="0004594A">
        <w:rPr>
          <w:rFonts w:ascii="Times New Roman" w:hAnsi="Times New Roman" w:cs="Times New Roman"/>
          <w:kern w:val="28"/>
        </w:rPr>
        <w:t>opcode</w:t>
      </w:r>
      <w:proofErr w:type="spellEnd"/>
      <w:r w:rsidRPr="0004594A">
        <w:rPr>
          <w:rFonts w:ascii="Times New Roman" w:hAnsi="Times New Roman" w:cs="Times New Roman"/>
          <w:kern w:val="28"/>
        </w:rPr>
        <w:t>.</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w:t>
      </w:r>
    </w:p>
    <w:p w:rsidR="00A22C8C" w:rsidRPr="0028355C" w:rsidRDefault="00A22C8C" w:rsidP="008F1421">
      <w:pPr>
        <w:widowControl w:val="0"/>
        <w:overflowPunct w:val="0"/>
        <w:autoSpaceDE w:val="0"/>
        <w:autoSpaceDN w:val="0"/>
        <w:adjustRightInd w:val="0"/>
        <w:ind w:firstLine="720"/>
        <w:rPr>
          <w:rFonts w:ascii="Courier New" w:hAnsi="Courier New" w:cs="Courier New"/>
          <w:kern w:val="28"/>
        </w:rPr>
      </w:pPr>
      <w:r w:rsidRPr="0004594A">
        <w:rPr>
          <w:rFonts w:ascii="Times New Roman" w:hAnsi="Times New Roman" w:cs="Times New Roman"/>
          <w:kern w:val="28"/>
        </w:rPr>
        <w:t xml:space="preserve"> </w:t>
      </w:r>
      <w:r w:rsidRPr="0028355C">
        <w:rPr>
          <w:rFonts w:ascii="Courier New" w:hAnsi="Courier New" w:cs="Courier New"/>
          <w:b/>
          <w:bCs/>
          <w:kern w:val="28"/>
        </w:rPr>
        <w:t xml:space="preserve">Boolean </w:t>
      </w:r>
      <w:proofErr w:type="gramStart"/>
      <w:r w:rsidRPr="0028355C">
        <w:rPr>
          <w:rFonts w:ascii="Courier New" w:hAnsi="Courier New" w:cs="Courier New"/>
          <w:b/>
          <w:bCs/>
          <w:kern w:val="28"/>
        </w:rPr>
        <w:t>check(</w:t>
      </w:r>
      <w:proofErr w:type="gramEnd"/>
      <w:r w:rsidRPr="0028355C">
        <w:rPr>
          <w:rFonts w:ascii="Courier New" w:hAnsi="Courier New" w:cs="Courier New"/>
          <w:b/>
          <w:bCs/>
          <w:kern w:val="28"/>
        </w:rPr>
        <w:t>Text &amp;)</w:t>
      </w:r>
    </w:p>
    <w:p w:rsidR="00A22C8C" w:rsidRPr="0004594A" w:rsidRDefault="00A22C8C" w:rsidP="008F1421">
      <w:pPr>
        <w:widowControl w:val="0"/>
        <w:overflowPunct w:val="0"/>
        <w:autoSpaceDE w:val="0"/>
        <w:autoSpaceDN w:val="0"/>
        <w:adjustRightInd w:val="0"/>
        <w:rPr>
          <w:rFonts w:ascii="Times New Roman" w:hAnsi="Times New Roman" w:cs="Times New Roman"/>
          <w:i/>
          <w:iCs/>
          <w:kern w:val="28"/>
        </w:rPr>
      </w:pPr>
      <w:r w:rsidRPr="0004594A">
        <w:rPr>
          <w:rFonts w:ascii="Times New Roman" w:hAnsi="Times New Roman" w:cs="Times New Roman"/>
          <w:kern w:val="28"/>
        </w:rPr>
        <w:t xml:space="preserve">      </w:t>
      </w:r>
      <w:r w:rsidRPr="0004594A">
        <w:rPr>
          <w:rFonts w:ascii="Times New Roman" w:hAnsi="Times New Roman" w:cs="Times New Roman"/>
          <w:kern w:val="28"/>
        </w:rPr>
        <w:tab/>
      </w:r>
      <w:r w:rsidRPr="0004594A">
        <w:rPr>
          <w:rFonts w:ascii="Times New Roman" w:hAnsi="Times New Roman" w:cs="Times New Roman"/>
          <w:kern w:val="28"/>
        </w:rPr>
        <w:tab/>
        <w:t xml:space="preserve">- Note: Checks if </w:t>
      </w:r>
      <w:proofErr w:type="spellStart"/>
      <w:r w:rsidRPr="0004594A">
        <w:rPr>
          <w:rFonts w:ascii="Times New Roman" w:hAnsi="Times New Roman" w:cs="Times New Roman"/>
          <w:kern w:val="28"/>
        </w:rPr>
        <w:t>opcode</w:t>
      </w:r>
      <w:proofErr w:type="spellEnd"/>
      <w:r w:rsidRPr="0004594A">
        <w:rPr>
          <w:rFonts w:ascii="Times New Roman" w:hAnsi="Times New Roman" w:cs="Times New Roman"/>
          <w:kern w:val="28"/>
        </w:rPr>
        <w:t xml:space="preserve"> is in </w:t>
      </w:r>
      <w:proofErr w:type="spellStart"/>
      <w:r w:rsidRPr="0028355C">
        <w:rPr>
          <w:rFonts w:ascii="Courier New" w:hAnsi="Courier New" w:cs="Courier New"/>
          <w:i/>
          <w:iCs/>
          <w:kern w:val="28"/>
        </w:rPr>
        <w:t>Machine_Table</w:t>
      </w:r>
      <w:proofErr w:type="spellEnd"/>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Note: Brief descriptions of operations are results of direct similarity to resolve operations.</w:t>
      </w:r>
    </w:p>
    <w:p w:rsidR="00A22C8C" w:rsidRDefault="00A22C8C" w:rsidP="008F1421">
      <w:pPr>
        <w:widowControl w:val="0"/>
        <w:overflowPunct w:val="0"/>
        <w:autoSpaceDE w:val="0"/>
        <w:autoSpaceDN w:val="0"/>
        <w:adjustRightInd w:val="0"/>
        <w:rPr>
          <w:rFonts w:ascii="Times New Roman" w:hAnsi="Times New Roman" w:cs="Times New Roman"/>
          <w:kern w:val="28"/>
        </w:rPr>
      </w:pP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3B6F83" w:rsidRDefault="00A22C8C" w:rsidP="0028355C">
      <w:pPr>
        <w:widowControl w:val="0"/>
        <w:overflowPunct w:val="0"/>
        <w:autoSpaceDE w:val="0"/>
        <w:autoSpaceDN w:val="0"/>
        <w:adjustRightInd w:val="0"/>
        <w:jc w:val="center"/>
        <w:rPr>
          <w:rFonts w:ascii="Times New Roman" w:hAnsi="Times New Roman" w:cs="Times New Roman"/>
          <w:i/>
          <w:iCs/>
          <w:kern w:val="28"/>
          <w:sz w:val="32"/>
          <w:szCs w:val="32"/>
          <w:u w:val="single"/>
        </w:rPr>
      </w:pPr>
      <w:proofErr w:type="spellStart"/>
      <w:proofErr w:type="gramStart"/>
      <w:r w:rsidRPr="003B6F83">
        <w:rPr>
          <w:rFonts w:ascii="Courier New" w:hAnsi="Courier New" w:cs="Courier New"/>
          <w:i/>
          <w:iCs/>
          <w:kern w:val="28"/>
          <w:sz w:val="32"/>
          <w:szCs w:val="32"/>
          <w:u w:val="single"/>
        </w:rPr>
        <w:t>literal_table.h</w:t>
      </w:r>
      <w:proofErr w:type="spellEnd"/>
      <w:proofErr w:type="gramEnd"/>
      <w:r w:rsidRPr="003B6F83">
        <w:rPr>
          <w:rFonts w:ascii="Courier New" w:hAnsi="Courier New" w:cs="Courier New"/>
          <w:kern w:val="28"/>
          <w:sz w:val="32"/>
          <w:szCs w:val="32"/>
          <w:u w:val="single"/>
        </w:rPr>
        <w:t xml:space="preserve"> </w:t>
      </w:r>
      <w:r w:rsidRPr="003B6F83">
        <w:rPr>
          <w:rFonts w:ascii="Times New Roman" w:hAnsi="Times New Roman" w:cs="Times New Roman"/>
          <w:kern w:val="28"/>
          <w:sz w:val="32"/>
          <w:szCs w:val="32"/>
          <w:u w:val="single"/>
        </w:rPr>
        <w:t xml:space="preserve">and </w:t>
      </w:r>
      <w:proofErr w:type="spellStart"/>
      <w:r w:rsidRPr="003B6F83">
        <w:rPr>
          <w:rFonts w:ascii="Courier New" w:hAnsi="Courier New" w:cs="Courier New"/>
          <w:i/>
          <w:iCs/>
          <w:kern w:val="28"/>
          <w:sz w:val="32"/>
          <w:szCs w:val="32"/>
          <w:u w:val="single"/>
        </w:rPr>
        <w:t>symbol_table.h</w:t>
      </w:r>
      <w:proofErr w:type="spellEnd"/>
    </w:p>
    <w:p w:rsidR="00A22C8C" w:rsidRPr="0004594A" w:rsidRDefault="00A22C8C" w:rsidP="008F1421">
      <w:pPr>
        <w:widowControl w:val="0"/>
        <w:overflowPunct w:val="0"/>
        <w:autoSpaceDE w:val="0"/>
        <w:autoSpaceDN w:val="0"/>
        <w:adjustRightInd w:val="0"/>
        <w:rPr>
          <w:rFonts w:ascii="Times New Roman" w:hAnsi="Times New Roman" w:cs="Times New Roman"/>
          <w:i/>
          <w:iCs/>
          <w:kern w:val="28"/>
          <w:u w:val="single"/>
        </w:rPr>
      </w:pPr>
    </w:p>
    <w:p w:rsidR="00A22C8C" w:rsidRPr="0004594A" w:rsidRDefault="00A22C8C" w:rsidP="004D731B">
      <w:pPr>
        <w:widowControl w:val="0"/>
        <w:overflowPunct w:val="0"/>
        <w:autoSpaceDE w:val="0"/>
        <w:autoSpaceDN w:val="0"/>
        <w:adjustRightInd w:val="0"/>
        <w:ind w:firstLine="720"/>
        <w:rPr>
          <w:rFonts w:ascii="Times New Roman" w:hAnsi="Times New Roman" w:cs="Times New Roman"/>
          <w:kern w:val="28"/>
        </w:rPr>
      </w:pPr>
      <w:r w:rsidRPr="0004594A">
        <w:rPr>
          <w:rFonts w:ascii="Times New Roman" w:hAnsi="Times New Roman" w:cs="Times New Roman"/>
          <w:kern w:val="28"/>
        </w:rPr>
        <w:t xml:space="preserve">Like the classes </w:t>
      </w:r>
      <w:proofErr w:type="spellStart"/>
      <w:r w:rsidRPr="0028355C">
        <w:rPr>
          <w:rFonts w:ascii="Courier New" w:hAnsi="Courier New" w:cs="Courier New"/>
          <w:i/>
          <w:iCs/>
          <w:kern w:val="28"/>
        </w:rPr>
        <w:t>Machine_Table</w:t>
      </w:r>
      <w:proofErr w:type="spellEnd"/>
      <w:r w:rsidRPr="0004594A">
        <w:rPr>
          <w:rFonts w:ascii="Times New Roman" w:hAnsi="Times New Roman" w:cs="Times New Roman"/>
          <w:i/>
          <w:iCs/>
          <w:kern w:val="28"/>
        </w:rPr>
        <w:t xml:space="preserve"> </w:t>
      </w:r>
      <w:r w:rsidRPr="0004594A">
        <w:rPr>
          <w:rFonts w:ascii="Times New Roman" w:hAnsi="Times New Roman" w:cs="Times New Roman"/>
          <w:kern w:val="28"/>
        </w:rPr>
        <w:t>and</w:t>
      </w:r>
      <w:r w:rsidRPr="0004594A">
        <w:rPr>
          <w:rFonts w:ascii="Times New Roman" w:hAnsi="Times New Roman" w:cs="Times New Roman"/>
          <w:i/>
          <w:iCs/>
          <w:kern w:val="28"/>
        </w:rPr>
        <w:t xml:space="preserve"> </w:t>
      </w:r>
      <w:proofErr w:type="spellStart"/>
      <w:r w:rsidRPr="0028355C">
        <w:rPr>
          <w:rFonts w:ascii="Courier New" w:hAnsi="Courier New" w:cs="Courier New"/>
          <w:i/>
          <w:iCs/>
          <w:kern w:val="28"/>
        </w:rPr>
        <w:t>Pseudo_Op_Table</w:t>
      </w:r>
      <w:proofErr w:type="spellEnd"/>
      <w:r w:rsidRPr="0028355C">
        <w:rPr>
          <w:rFonts w:ascii="Times New Roman" w:hAnsi="Times New Roman" w:cs="Times New Roman"/>
          <w:i/>
          <w:iCs/>
          <w:kern w:val="28"/>
        </w:rPr>
        <w:t xml:space="preserve">, </w:t>
      </w:r>
      <w:proofErr w:type="spellStart"/>
      <w:r w:rsidRPr="0028355C">
        <w:rPr>
          <w:rFonts w:ascii="Courier New" w:hAnsi="Courier New" w:cs="Courier New"/>
          <w:i/>
          <w:iCs/>
          <w:kern w:val="28"/>
        </w:rPr>
        <w:t>Literal_Table</w:t>
      </w:r>
      <w:proofErr w:type="spellEnd"/>
      <w:r w:rsidRPr="0004594A">
        <w:rPr>
          <w:rFonts w:ascii="Times New Roman" w:hAnsi="Times New Roman" w:cs="Times New Roman"/>
          <w:i/>
          <w:iCs/>
          <w:kern w:val="28"/>
        </w:rPr>
        <w:t xml:space="preserve"> </w:t>
      </w:r>
      <w:r w:rsidRPr="0004594A">
        <w:rPr>
          <w:rFonts w:ascii="Times New Roman" w:hAnsi="Times New Roman" w:cs="Times New Roman"/>
          <w:kern w:val="28"/>
        </w:rPr>
        <w:t>and</w:t>
      </w:r>
      <w:r w:rsidRPr="0004594A">
        <w:rPr>
          <w:rFonts w:ascii="Times New Roman" w:hAnsi="Times New Roman" w:cs="Times New Roman"/>
          <w:i/>
          <w:iCs/>
          <w:kern w:val="28"/>
        </w:rPr>
        <w:t xml:space="preserve"> </w:t>
      </w:r>
      <w:proofErr w:type="spellStart"/>
      <w:r w:rsidRPr="0028355C">
        <w:rPr>
          <w:rFonts w:ascii="Courier New" w:hAnsi="Courier New" w:cs="Courier New"/>
          <w:i/>
          <w:iCs/>
          <w:kern w:val="28"/>
        </w:rPr>
        <w:t>Symbol_Table</w:t>
      </w:r>
      <w:proofErr w:type="spellEnd"/>
      <w:r w:rsidRPr="0004594A">
        <w:rPr>
          <w:rFonts w:ascii="Times New Roman" w:hAnsi="Times New Roman" w:cs="Times New Roman"/>
          <w:kern w:val="28"/>
        </w:rPr>
        <w:t xml:space="preserve"> act as workable reference tables for the assembler program. However, these tables are built during </w:t>
      </w:r>
      <w:proofErr w:type="gramStart"/>
      <w:r>
        <w:rPr>
          <w:rFonts w:ascii="Courier New" w:hAnsi="Courier New" w:cs="Courier New"/>
          <w:kern w:val="28"/>
        </w:rPr>
        <w:t>p</w:t>
      </w:r>
      <w:r w:rsidRPr="0028355C">
        <w:rPr>
          <w:rFonts w:ascii="Courier New" w:hAnsi="Courier New" w:cs="Courier New"/>
          <w:kern w:val="28"/>
        </w:rPr>
        <w:t>ass1(</w:t>
      </w:r>
      <w:proofErr w:type="gramEnd"/>
      <w:r w:rsidRPr="0028355C">
        <w:rPr>
          <w:rFonts w:ascii="Courier New" w:hAnsi="Courier New" w:cs="Courier New"/>
          <w:kern w:val="28"/>
        </w:rPr>
        <w:t>)</w:t>
      </w:r>
      <w:r w:rsidRPr="0004594A">
        <w:rPr>
          <w:rFonts w:ascii="Times New Roman" w:hAnsi="Times New Roman" w:cs="Times New Roman"/>
          <w:kern w:val="28"/>
        </w:rPr>
        <w:t xml:space="preserve"> of the assembler, and referenced for information in </w:t>
      </w:r>
      <w:r w:rsidRPr="0028355C">
        <w:rPr>
          <w:rFonts w:ascii="Courier New" w:hAnsi="Courier New" w:cs="Courier New"/>
          <w:kern w:val="28"/>
        </w:rPr>
        <w:t>pass2()</w:t>
      </w:r>
      <w:r w:rsidRPr="0004594A">
        <w:rPr>
          <w:rFonts w:ascii="Times New Roman" w:hAnsi="Times New Roman" w:cs="Times New Roman"/>
          <w:kern w:val="28"/>
        </w:rPr>
        <w:t xml:space="preserve"> unlike the previous “pre-made” design</w:t>
      </w:r>
      <w:r w:rsidR="000A68DE">
        <w:rPr>
          <w:rFonts w:ascii="Times New Roman" w:hAnsi="Times New Roman" w:cs="Times New Roman"/>
          <w:kern w:val="28"/>
        </w:rPr>
        <w:t>s</w:t>
      </w:r>
      <w:r w:rsidRPr="0004594A">
        <w:rPr>
          <w:rFonts w:ascii="Times New Roman" w:hAnsi="Times New Roman" w:cs="Times New Roman"/>
          <w:kern w:val="28"/>
        </w:rPr>
        <w:t xml:space="preserve">. </w:t>
      </w:r>
      <w:r w:rsidR="000A68DE">
        <w:rPr>
          <w:rFonts w:ascii="Times New Roman" w:hAnsi="Times New Roman" w:cs="Times New Roman"/>
          <w:kern w:val="28"/>
        </w:rPr>
        <w:t xml:space="preserve">The </w:t>
      </w:r>
      <w:r w:rsidR="000A68DE" w:rsidRPr="000A68DE">
        <w:rPr>
          <w:rFonts w:ascii="Times New Roman" w:hAnsi="Times New Roman" w:cs="Times New Roman"/>
          <w:b/>
          <w:kern w:val="28"/>
        </w:rPr>
        <w:t>purpose</w:t>
      </w:r>
      <w:r w:rsidR="000A68DE">
        <w:rPr>
          <w:rFonts w:ascii="Times New Roman" w:hAnsi="Times New Roman" w:cs="Times New Roman"/>
          <w:kern w:val="28"/>
        </w:rPr>
        <w:t xml:space="preserve"> of these two tables is to provide accessible data storage systems for the assembler to access in </w:t>
      </w:r>
      <w:r w:rsidR="000A68DE" w:rsidRPr="000A68DE">
        <w:rPr>
          <w:rFonts w:ascii="Courier New" w:hAnsi="Courier New" w:cs="Courier New"/>
          <w:kern w:val="28"/>
        </w:rPr>
        <w:t>assembler.cpp</w:t>
      </w:r>
      <w:r w:rsidR="000A68DE">
        <w:rPr>
          <w:rFonts w:ascii="Times New Roman" w:hAnsi="Times New Roman" w:cs="Times New Roman"/>
          <w:kern w:val="28"/>
        </w:rPr>
        <w:t xml:space="preserve">. Specifically, </w:t>
      </w:r>
      <w:proofErr w:type="spellStart"/>
      <w:r w:rsidR="000A68DE" w:rsidRPr="0028355C">
        <w:rPr>
          <w:rFonts w:ascii="Courier New" w:hAnsi="Courier New" w:cs="Courier New"/>
          <w:i/>
          <w:iCs/>
          <w:kern w:val="28"/>
        </w:rPr>
        <w:t>Literal_Table</w:t>
      </w:r>
      <w:proofErr w:type="spellEnd"/>
      <w:r w:rsidR="000A68DE">
        <w:rPr>
          <w:rFonts w:ascii="Courier New" w:hAnsi="Courier New" w:cs="Courier New"/>
          <w:iCs/>
          <w:kern w:val="28"/>
        </w:rPr>
        <w:t xml:space="preserve"> </w:t>
      </w:r>
      <w:r w:rsidR="000A68DE">
        <w:rPr>
          <w:rFonts w:ascii="Times New Roman" w:hAnsi="Times New Roman" w:cs="Times New Roman"/>
          <w:iCs/>
          <w:kern w:val="28"/>
        </w:rPr>
        <w:t xml:space="preserve">is built to handle designated literals, where as </w:t>
      </w:r>
      <w:proofErr w:type="spellStart"/>
      <w:r w:rsidR="000A68DE" w:rsidRPr="0028355C">
        <w:rPr>
          <w:rFonts w:ascii="Courier New" w:hAnsi="Courier New" w:cs="Courier New"/>
          <w:i/>
          <w:iCs/>
          <w:kern w:val="28"/>
        </w:rPr>
        <w:t>Symbol_Table</w:t>
      </w:r>
      <w:proofErr w:type="spellEnd"/>
      <w:r w:rsidR="000A68DE">
        <w:rPr>
          <w:rFonts w:ascii="Courier New" w:hAnsi="Courier New" w:cs="Courier New"/>
          <w:i/>
          <w:iCs/>
          <w:kern w:val="28"/>
        </w:rPr>
        <w:t xml:space="preserve"> </w:t>
      </w:r>
      <w:r w:rsidR="000A68DE">
        <w:rPr>
          <w:rFonts w:ascii="Times New Roman" w:hAnsi="Times New Roman" w:cs="Times New Roman"/>
          <w:iCs/>
          <w:kern w:val="28"/>
        </w:rPr>
        <w:t xml:space="preserve">is built to handle assembler language symbols. The class operations following reflect specific needs of information.  </w:t>
      </w:r>
      <w:r w:rsidR="000A68DE" w:rsidRPr="0004594A">
        <w:rPr>
          <w:rFonts w:ascii="Times New Roman" w:hAnsi="Times New Roman" w:cs="Times New Roman"/>
          <w:i/>
          <w:iCs/>
          <w:kern w:val="28"/>
        </w:rPr>
        <w:t xml:space="preserve"> </w:t>
      </w:r>
      <w:proofErr w:type="spellStart"/>
      <w:r w:rsidR="000A68DE" w:rsidRPr="0028355C">
        <w:rPr>
          <w:rFonts w:ascii="Courier New" w:hAnsi="Courier New" w:cs="Courier New"/>
          <w:i/>
          <w:iCs/>
          <w:kern w:val="28"/>
        </w:rPr>
        <w:t>Literal_Table</w:t>
      </w:r>
      <w:proofErr w:type="spellEnd"/>
      <w:r w:rsidR="000A68DE" w:rsidRPr="0004594A">
        <w:rPr>
          <w:rFonts w:ascii="Times New Roman" w:hAnsi="Times New Roman" w:cs="Times New Roman"/>
          <w:i/>
          <w:iCs/>
          <w:kern w:val="28"/>
        </w:rPr>
        <w:t xml:space="preserve"> </w:t>
      </w:r>
      <w:r w:rsidR="000A68DE" w:rsidRPr="0004594A">
        <w:rPr>
          <w:rFonts w:ascii="Times New Roman" w:hAnsi="Times New Roman" w:cs="Times New Roman"/>
          <w:kern w:val="28"/>
        </w:rPr>
        <w:t>and</w:t>
      </w:r>
      <w:r w:rsidR="000A68DE" w:rsidRPr="0004594A">
        <w:rPr>
          <w:rFonts w:ascii="Times New Roman" w:hAnsi="Times New Roman" w:cs="Times New Roman"/>
          <w:i/>
          <w:iCs/>
          <w:kern w:val="28"/>
        </w:rPr>
        <w:t xml:space="preserve"> </w:t>
      </w:r>
      <w:proofErr w:type="spellStart"/>
      <w:r w:rsidR="000A68DE" w:rsidRPr="0028355C">
        <w:rPr>
          <w:rFonts w:ascii="Courier New" w:hAnsi="Courier New" w:cs="Courier New"/>
          <w:i/>
          <w:iCs/>
          <w:kern w:val="28"/>
        </w:rPr>
        <w:t>Symbol_Table</w:t>
      </w:r>
      <w:proofErr w:type="spellEnd"/>
      <w:r w:rsidR="000A68DE" w:rsidRPr="0004594A">
        <w:rPr>
          <w:rFonts w:ascii="Times New Roman" w:hAnsi="Times New Roman" w:cs="Times New Roman"/>
          <w:kern w:val="28"/>
        </w:rPr>
        <w:t xml:space="preserve"> </w:t>
      </w:r>
      <w:r w:rsidRPr="0004594A">
        <w:rPr>
          <w:rFonts w:ascii="Times New Roman" w:hAnsi="Times New Roman" w:cs="Times New Roman"/>
          <w:kern w:val="28"/>
        </w:rPr>
        <w:t xml:space="preserve">have limitations of </w:t>
      </w:r>
      <w:r w:rsidR="000A68DE">
        <w:rPr>
          <w:rFonts w:ascii="Times New Roman" w:hAnsi="Times New Roman" w:cs="Times New Roman"/>
          <w:kern w:val="28"/>
        </w:rPr>
        <w:t>a fifty</w:t>
      </w:r>
      <w:r w:rsidRPr="0004594A">
        <w:rPr>
          <w:rFonts w:ascii="Times New Roman" w:hAnsi="Times New Roman" w:cs="Times New Roman"/>
          <w:kern w:val="28"/>
        </w:rPr>
        <w:t xml:space="preserve"> Literal max and </w:t>
      </w:r>
      <w:r w:rsidR="000A68DE">
        <w:rPr>
          <w:rFonts w:ascii="Times New Roman" w:hAnsi="Times New Roman" w:cs="Times New Roman"/>
          <w:kern w:val="28"/>
        </w:rPr>
        <w:t>a one-hundred</w:t>
      </w:r>
      <w:r w:rsidRPr="0004594A">
        <w:rPr>
          <w:rFonts w:ascii="Times New Roman" w:hAnsi="Times New Roman" w:cs="Times New Roman"/>
          <w:kern w:val="28"/>
        </w:rPr>
        <w:t xml:space="preserve"> symbol max</w:t>
      </w:r>
      <w:r w:rsidR="000A68DE">
        <w:rPr>
          <w:rFonts w:ascii="Times New Roman" w:hAnsi="Times New Roman" w:cs="Times New Roman"/>
          <w:kern w:val="28"/>
        </w:rPr>
        <w:t xml:space="preserve"> respectively</w:t>
      </w:r>
      <w:r w:rsidRPr="0004594A">
        <w:rPr>
          <w:rFonts w:ascii="Times New Roman" w:hAnsi="Times New Roman" w:cs="Times New Roman"/>
          <w:kern w:val="28"/>
        </w:rPr>
        <w:t xml:space="preserve">, however, </w:t>
      </w:r>
      <w:r w:rsidR="000A68DE">
        <w:rPr>
          <w:rFonts w:ascii="Times New Roman" w:hAnsi="Times New Roman" w:cs="Times New Roman"/>
          <w:kern w:val="28"/>
        </w:rPr>
        <w:t>the appropriate error checking was</w:t>
      </w:r>
      <w:r w:rsidRPr="0004594A">
        <w:rPr>
          <w:rFonts w:ascii="Times New Roman" w:hAnsi="Times New Roman" w:cs="Times New Roman"/>
          <w:kern w:val="28"/>
        </w:rPr>
        <w:t xml:space="preserve"> </w:t>
      </w:r>
      <w:r w:rsidR="000A68DE">
        <w:rPr>
          <w:rFonts w:ascii="Times New Roman" w:hAnsi="Times New Roman" w:cs="Times New Roman"/>
          <w:kern w:val="28"/>
        </w:rPr>
        <w:t xml:space="preserve">done in </w:t>
      </w:r>
      <w:r w:rsidR="000A68DE" w:rsidRPr="000A68DE">
        <w:rPr>
          <w:rFonts w:ascii="Times New Roman" w:hAnsi="Times New Roman" w:cs="Times New Roman"/>
          <w:i/>
          <w:kern w:val="28"/>
        </w:rPr>
        <w:t>assembler.cpp</w:t>
      </w:r>
      <w:r w:rsidR="000A68DE">
        <w:rPr>
          <w:rFonts w:ascii="Times New Roman" w:hAnsi="Times New Roman" w:cs="Times New Roman"/>
          <w:kern w:val="28"/>
        </w:rPr>
        <w:t xml:space="preserve"> </w:t>
      </w:r>
      <w:r w:rsidRPr="0004594A">
        <w:rPr>
          <w:rFonts w:ascii="Times New Roman" w:hAnsi="Times New Roman" w:cs="Times New Roman"/>
          <w:kern w:val="28"/>
        </w:rPr>
        <w:t>because of the need to change program error locations and adapt reactionary measures.</w:t>
      </w:r>
    </w:p>
    <w:p w:rsidR="00A22C8C" w:rsidRPr="0004594A" w:rsidRDefault="00A22C8C" w:rsidP="000A68DE">
      <w:pPr>
        <w:widowControl w:val="0"/>
        <w:overflowPunct w:val="0"/>
        <w:autoSpaceDE w:val="0"/>
        <w:autoSpaceDN w:val="0"/>
        <w:adjustRightInd w:val="0"/>
        <w:ind w:firstLine="720"/>
        <w:rPr>
          <w:rFonts w:ascii="Times New Roman" w:hAnsi="Times New Roman" w:cs="Times New Roman"/>
          <w:i/>
          <w:iCs/>
          <w:kern w:val="28"/>
        </w:rPr>
      </w:pPr>
      <w:proofErr w:type="spellStart"/>
      <w:r w:rsidRPr="0028355C">
        <w:rPr>
          <w:rFonts w:ascii="Courier New" w:hAnsi="Courier New" w:cs="Courier New"/>
          <w:i/>
          <w:iCs/>
          <w:kern w:val="28"/>
        </w:rPr>
        <w:t>Literal_Table</w:t>
      </w:r>
      <w:proofErr w:type="spellEnd"/>
      <w:r w:rsidRPr="0004594A">
        <w:rPr>
          <w:rFonts w:ascii="Times New Roman" w:hAnsi="Times New Roman" w:cs="Times New Roman"/>
          <w:i/>
          <w:iCs/>
          <w:kern w:val="28"/>
        </w:rPr>
        <w:t xml:space="preserve"> </w:t>
      </w:r>
      <w:r w:rsidRPr="0004594A">
        <w:rPr>
          <w:rFonts w:ascii="Times New Roman" w:hAnsi="Times New Roman" w:cs="Times New Roman"/>
          <w:kern w:val="28"/>
        </w:rPr>
        <w:t>and</w:t>
      </w:r>
      <w:r w:rsidRPr="0004594A">
        <w:rPr>
          <w:rFonts w:ascii="Times New Roman" w:hAnsi="Times New Roman" w:cs="Times New Roman"/>
          <w:i/>
          <w:iCs/>
          <w:kern w:val="28"/>
        </w:rPr>
        <w:t xml:space="preserve"> </w:t>
      </w:r>
      <w:proofErr w:type="spellStart"/>
      <w:r w:rsidRPr="0028355C">
        <w:rPr>
          <w:rFonts w:ascii="Courier New" w:hAnsi="Courier New" w:cs="Courier New"/>
          <w:i/>
          <w:iCs/>
          <w:kern w:val="28"/>
        </w:rPr>
        <w:t>Symbol_Table</w:t>
      </w:r>
      <w:proofErr w:type="spellEnd"/>
      <w:r w:rsidRPr="0004594A">
        <w:rPr>
          <w:rFonts w:ascii="Times New Roman" w:hAnsi="Times New Roman" w:cs="Times New Roman"/>
          <w:i/>
          <w:iCs/>
          <w:kern w:val="28"/>
        </w:rPr>
        <w:t xml:space="preserve"> </w:t>
      </w:r>
      <w:r w:rsidRPr="0004594A">
        <w:rPr>
          <w:rFonts w:ascii="Times New Roman" w:hAnsi="Times New Roman" w:cs="Times New Roman"/>
          <w:kern w:val="28"/>
        </w:rPr>
        <w:t xml:space="preserve">both required more in-depth operations allowing addition and subtraction of table elements. Like the previous tables, both of these classes were constructed using the Resolve/C++ components Partial Map and Array, (more specifically, the tables are partial maps of arrays.). The partial maps were instantiated with </w:t>
      </w:r>
      <w:r w:rsidRPr="0028355C">
        <w:rPr>
          <w:rFonts w:ascii="Courier New" w:hAnsi="Courier New" w:cs="Courier New"/>
          <w:i/>
          <w:iCs/>
          <w:kern w:val="28"/>
        </w:rPr>
        <w:t>Partial_Map_Kernel_3_C</w:t>
      </w:r>
      <w:r w:rsidRPr="0004594A">
        <w:rPr>
          <w:rFonts w:ascii="Times New Roman" w:hAnsi="Times New Roman" w:cs="Times New Roman"/>
          <w:i/>
          <w:iCs/>
          <w:kern w:val="28"/>
        </w:rPr>
        <w:t xml:space="preserve"> </w:t>
      </w:r>
      <w:r w:rsidRPr="0004594A">
        <w:rPr>
          <w:rFonts w:ascii="Times New Roman" w:hAnsi="Times New Roman" w:cs="Times New Roman"/>
          <w:kern w:val="28"/>
        </w:rPr>
        <w:t xml:space="preserve">because of the improved search algorithm which improved overall search speed.  The arrays were instantiated </w:t>
      </w:r>
      <w:proofErr w:type="gramStart"/>
      <w:r w:rsidRPr="0004594A">
        <w:rPr>
          <w:rFonts w:ascii="Times New Roman" w:hAnsi="Times New Roman" w:cs="Times New Roman"/>
          <w:kern w:val="28"/>
        </w:rPr>
        <w:t xml:space="preserve">with  </w:t>
      </w:r>
      <w:r w:rsidRPr="0028355C">
        <w:rPr>
          <w:rFonts w:ascii="Courier New" w:hAnsi="Courier New" w:cs="Courier New"/>
          <w:i/>
          <w:iCs/>
          <w:kern w:val="28"/>
        </w:rPr>
        <w:t>Array</w:t>
      </w:r>
      <w:proofErr w:type="gramEnd"/>
      <w:r w:rsidRPr="0028355C">
        <w:rPr>
          <w:rFonts w:ascii="Courier New" w:hAnsi="Courier New" w:cs="Courier New"/>
          <w:i/>
          <w:iCs/>
          <w:kern w:val="28"/>
        </w:rPr>
        <w:t>_Kernel_1_C</w:t>
      </w:r>
      <w:r w:rsidRPr="0004594A">
        <w:rPr>
          <w:rFonts w:ascii="Times New Roman" w:hAnsi="Times New Roman" w:cs="Times New Roman"/>
          <w:i/>
          <w:iCs/>
          <w:kern w:val="28"/>
        </w:rPr>
        <w:t>.</w:t>
      </w:r>
    </w:p>
    <w:p w:rsidR="00A22C8C" w:rsidRPr="007B7AC1" w:rsidRDefault="00A22C8C" w:rsidP="008F1421">
      <w:pPr>
        <w:widowControl w:val="0"/>
        <w:overflowPunct w:val="0"/>
        <w:autoSpaceDE w:val="0"/>
        <w:autoSpaceDN w:val="0"/>
        <w:adjustRightInd w:val="0"/>
        <w:rPr>
          <w:rFonts w:ascii="Times New Roman" w:hAnsi="Times New Roman" w:cs="Times New Roman"/>
          <w:i/>
          <w:iCs/>
          <w:kern w:val="28"/>
        </w:rPr>
      </w:pPr>
      <w:r w:rsidRPr="0004594A">
        <w:rPr>
          <w:rFonts w:ascii="Times New Roman" w:hAnsi="Times New Roman" w:cs="Times New Roman"/>
          <w:i/>
          <w:iCs/>
          <w:kern w:val="28"/>
        </w:rPr>
        <w:lastRenderedPageBreak/>
        <w:t xml:space="preserve"> </w:t>
      </w:r>
    </w:p>
    <w:p w:rsidR="00A22C8C" w:rsidRPr="0004594A" w:rsidRDefault="00A22C8C" w:rsidP="004D731B">
      <w:pPr>
        <w:widowControl w:val="0"/>
        <w:overflowPunct w:val="0"/>
        <w:autoSpaceDE w:val="0"/>
        <w:autoSpaceDN w:val="0"/>
        <w:adjustRightInd w:val="0"/>
        <w:ind w:firstLine="720"/>
        <w:rPr>
          <w:rFonts w:ascii="Times New Roman" w:hAnsi="Times New Roman" w:cs="Times New Roman"/>
          <w:kern w:val="28"/>
        </w:rPr>
      </w:pPr>
      <w:r w:rsidRPr="0004594A">
        <w:rPr>
          <w:rFonts w:ascii="Times New Roman" w:hAnsi="Times New Roman" w:cs="Times New Roman"/>
          <w:kern w:val="28"/>
        </w:rPr>
        <w:t xml:space="preserve">In the class </w:t>
      </w:r>
      <w:proofErr w:type="spellStart"/>
      <w:r w:rsidRPr="0028355C">
        <w:rPr>
          <w:rFonts w:ascii="Courier New" w:hAnsi="Courier New" w:cs="Courier New"/>
          <w:i/>
          <w:iCs/>
          <w:kern w:val="28"/>
        </w:rPr>
        <w:t>Literal_</w:t>
      </w:r>
      <w:proofErr w:type="gramStart"/>
      <w:r w:rsidRPr="0028355C">
        <w:rPr>
          <w:rFonts w:ascii="Courier New" w:hAnsi="Courier New" w:cs="Courier New"/>
          <w:i/>
          <w:iCs/>
          <w:kern w:val="28"/>
        </w:rPr>
        <w:t>Table</w:t>
      </w:r>
      <w:proofErr w:type="spellEnd"/>
      <w:r w:rsidRPr="0004594A">
        <w:rPr>
          <w:rFonts w:ascii="Times New Roman" w:hAnsi="Times New Roman" w:cs="Times New Roman"/>
          <w:kern w:val="28"/>
        </w:rPr>
        <w:t xml:space="preserve"> ,</w:t>
      </w:r>
      <w:proofErr w:type="gramEnd"/>
      <w:r w:rsidRPr="0004594A">
        <w:rPr>
          <w:rFonts w:ascii="Times New Roman" w:hAnsi="Times New Roman" w:cs="Times New Roman"/>
          <w:kern w:val="28"/>
        </w:rPr>
        <w:t xml:space="preserve"> the fields of the partial map, </w:t>
      </w:r>
      <w:proofErr w:type="spellStart"/>
      <w:r w:rsidRPr="0028355C">
        <w:rPr>
          <w:rFonts w:ascii="Courier New" w:hAnsi="Courier New" w:cs="Courier New"/>
          <w:i/>
          <w:iCs/>
          <w:kern w:val="28"/>
        </w:rPr>
        <w:t>Literal_Template</w:t>
      </w:r>
      <w:proofErr w:type="spellEnd"/>
      <w:r w:rsidRPr="0004594A">
        <w:rPr>
          <w:rFonts w:ascii="Times New Roman" w:hAnsi="Times New Roman" w:cs="Times New Roman"/>
          <w:i/>
          <w:iCs/>
          <w:kern w:val="28"/>
        </w:rPr>
        <w:t xml:space="preserve">, </w:t>
      </w:r>
      <w:r w:rsidRPr="0004594A">
        <w:rPr>
          <w:rFonts w:ascii="Times New Roman" w:hAnsi="Times New Roman" w:cs="Times New Roman"/>
          <w:kern w:val="28"/>
        </w:rPr>
        <w:t>of</w:t>
      </w:r>
      <w:r w:rsidRPr="0004594A">
        <w:rPr>
          <w:rFonts w:ascii="Times New Roman" w:hAnsi="Times New Roman" w:cs="Times New Roman"/>
          <w:i/>
          <w:iCs/>
          <w:kern w:val="28"/>
        </w:rPr>
        <w:t xml:space="preserve"> </w:t>
      </w:r>
      <w:r w:rsidRPr="0004594A">
        <w:rPr>
          <w:rFonts w:ascii="Times New Roman" w:hAnsi="Times New Roman" w:cs="Times New Roman"/>
          <w:kern w:val="28"/>
        </w:rPr>
        <w:t xml:space="preserve"> array, </w:t>
      </w:r>
      <w:proofErr w:type="spellStart"/>
      <w:r w:rsidRPr="0028355C">
        <w:rPr>
          <w:rFonts w:ascii="Courier New" w:hAnsi="Courier New" w:cs="Courier New"/>
          <w:kern w:val="28"/>
        </w:rPr>
        <w:t>Literal_Data</w:t>
      </w:r>
      <w:proofErr w:type="spellEnd"/>
      <w:r w:rsidRPr="0004594A">
        <w:rPr>
          <w:rFonts w:ascii="Times New Roman" w:hAnsi="Times New Roman" w:cs="Times New Roman"/>
          <w:kern w:val="28"/>
        </w:rPr>
        <w:t>, can be represented as:</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04594A" w:rsidRDefault="00A22C8C" w:rsidP="008F1421">
      <w:pPr>
        <w:widowControl w:val="0"/>
        <w:overflowPunct w:val="0"/>
        <w:autoSpaceDE w:val="0"/>
        <w:autoSpaceDN w:val="0"/>
        <w:adjustRightInd w:val="0"/>
        <w:jc w:val="center"/>
        <w:rPr>
          <w:rFonts w:ascii="Times New Roman" w:hAnsi="Times New Roman" w:cs="Times New Roman"/>
          <w:i/>
          <w:iCs/>
          <w:kern w:val="28"/>
        </w:rPr>
      </w:pPr>
      <w:r w:rsidRPr="0004594A">
        <w:rPr>
          <w:rFonts w:ascii="Times New Roman" w:hAnsi="Times New Roman" w:cs="Times New Roman"/>
          <w:i/>
          <w:iCs/>
          <w:kern w:val="28"/>
        </w:rPr>
        <w:t>(Name, (</w:t>
      </w:r>
      <w:proofErr w:type="gramStart"/>
      <w:r w:rsidRPr="0004594A">
        <w:rPr>
          <w:rFonts w:ascii="Times New Roman" w:hAnsi="Times New Roman" w:cs="Times New Roman"/>
          <w:i/>
          <w:iCs/>
          <w:kern w:val="28"/>
        </w:rPr>
        <w:t>Address(</w:t>
      </w:r>
      <w:proofErr w:type="gramEnd"/>
      <w:r w:rsidRPr="0004594A">
        <w:rPr>
          <w:rFonts w:ascii="Times New Roman" w:hAnsi="Times New Roman" w:cs="Times New Roman"/>
          <w:i/>
          <w:iCs/>
          <w:kern w:val="28"/>
        </w:rPr>
        <w:t>in hex), Value(in hex))</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04594A" w:rsidRDefault="00A22C8C" w:rsidP="004D731B">
      <w:pPr>
        <w:widowControl w:val="0"/>
        <w:overflowPunct w:val="0"/>
        <w:autoSpaceDE w:val="0"/>
        <w:autoSpaceDN w:val="0"/>
        <w:adjustRightInd w:val="0"/>
        <w:ind w:firstLine="720"/>
        <w:rPr>
          <w:rFonts w:ascii="Times New Roman" w:hAnsi="Times New Roman" w:cs="Times New Roman"/>
          <w:kern w:val="28"/>
        </w:rPr>
      </w:pPr>
      <w:r w:rsidRPr="0004594A">
        <w:rPr>
          <w:rFonts w:ascii="Times New Roman" w:hAnsi="Times New Roman" w:cs="Times New Roman"/>
          <w:kern w:val="28"/>
        </w:rPr>
        <w:t>From these fields, the follow</w:t>
      </w:r>
      <w:r w:rsidR="00CA07CB">
        <w:rPr>
          <w:rFonts w:ascii="Times New Roman" w:hAnsi="Times New Roman" w:cs="Times New Roman"/>
          <w:kern w:val="28"/>
        </w:rPr>
        <w:t>ing</w:t>
      </w:r>
      <w:r w:rsidRPr="0004594A">
        <w:rPr>
          <w:rFonts w:ascii="Times New Roman" w:hAnsi="Times New Roman" w:cs="Times New Roman"/>
          <w:kern w:val="28"/>
        </w:rPr>
        <w:t xml:space="preserve"> operations were created to allow easy access to the data initialized in the class </w:t>
      </w:r>
      <w:proofErr w:type="spellStart"/>
      <w:r w:rsidRPr="0028355C">
        <w:rPr>
          <w:rFonts w:ascii="Courier New" w:hAnsi="Courier New" w:cs="Courier New"/>
          <w:i/>
          <w:iCs/>
          <w:kern w:val="28"/>
        </w:rPr>
        <w:t>Literal_Table</w:t>
      </w:r>
      <w:proofErr w:type="spellEnd"/>
      <w:r w:rsidRPr="0004594A">
        <w:rPr>
          <w:rFonts w:ascii="Times New Roman" w:hAnsi="Times New Roman" w:cs="Times New Roman"/>
          <w:kern w:val="28"/>
        </w:rPr>
        <w:t>:</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28355C" w:rsidRDefault="00A22C8C" w:rsidP="008F1421">
      <w:pPr>
        <w:widowControl w:val="0"/>
        <w:overflowPunct w:val="0"/>
        <w:autoSpaceDE w:val="0"/>
        <w:autoSpaceDN w:val="0"/>
        <w:adjustRightInd w:val="0"/>
        <w:rPr>
          <w:rFonts w:ascii="Courier New" w:hAnsi="Courier New" w:cs="Courier New"/>
          <w:kern w:val="28"/>
        </w:rPr>
      </w:pPr>
      <w:r w:rsidRPr="0004594A">
        <w:rPr>
          <w:rFonts w:ascii="Times New Roman" w:hAnsi="Times New Roman" w:cs="Times New Roman"/>
          <w:kern w:val="28"/>
        </w:rPr>
        <w:t xml:space="preserve"> </w:t>
      </w:r>
      <w:r w:rsidRPr="0004594A">
        <w:rPr>
          <w:rFonts w:ascii="Times New Roman" w:hAnsi="Times New Roman" w:cs="Times New Roman"/>
          <w:kern w:val="28"/>
        </w:rPr>
        <w:tab/>
      </w:r>
      <w:proofErr w:type="gramStart"/>
      <w:r w:rsidRPr="0028355C">
        <w:rPr>
          <w:rFonts w:ascii="Courier New" w:hAnsi="Courier New" w:cs="Courier New"/>
          <w:b/>
          <w:bCs/>
          <w:kern w:val="28"/>
        </w:rPr>
        <w:t>void</w:t>
      </w:r>
      <w:proofErr w:type="gramEnd"/>
      <w:r w:rsidRPr="0028355C">
        <w:rPr>
          <w:rFonts w:ascii="Courier New" w:hAnsi="Courier New" w:cs="Courier New"/>
          <w:b/>
          <w:bCs/>
          <w:kern w:val="28"/>
        </w:rPr>
        <w:t xml:space="preserve"> </w:t>
      </w:r>
      <w:proofErr w:type="spellStart"/>
      <w:r w:rsidRPr="0028355C">
        <w:rPr>
          <w:rFonts w:ascii="Courier New" w:hAnsi="Courier New" w:cs="Courier New"/>
          <w:b/>
          <w:bCs/>
          <w:kern w:val="28"/>
        </w:rPr>
        <w:t>addLiteral</w:t>
      </w:r>
      <w:proofErr w:type="spellEnd"/>
      <w:r w:rsidRPr="0028355C">
        <w:rPr>
          <w:rFonts w:ascii="Courier New" w:hAnsi="Courier New" w:cs="Courier New"/>
          <w:b/>
          <w:bCs/>
          <w:kern w:val="28"/>
        </w:rPr>
        <w:t>(Text &amp;, Text &amp;, Text &amp; )</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w:t>
      </w:r>
      <w:r w:rsidRPr="0004594A">
        <w:rPr>
          <w:rFonts w:ascii="Times New Roman" w:hAnsi="Times New Roman" w:cs="Times New Roman"/>
          <w:kern w:val="28"/>
        </w:rPr>
        <w:tab/>
        <w:t>- Note: Allows all values to be added to table at once</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w:t>
      </w:r>
    </w:p>
    <w:p w:rsidR="00A22C8C" w:rsidRPr="0028355C" w:rsidRDefault="00A22C8C" w:rsidP="008F1421">
      <w:pPr>
        <w:widowControl w:val="0"/>
        <w:overflowPunct w:val="0"/>
        <w:autoSpaceDE w:val="0"/>
        <w:autoSpaceDN w:val="0"/>
        <w:adjustRightInd w:val="0"/>
        <w:ind w:firstLine="720"/>
        <w:rPr>
          <w:rFonts w:ascii="Courier New" w:hAnsi="Courier New" w:cs="Courier New"/>
          <w:kern w:val="28"/>
        </w:rPr>
      </w:pPr>
      <w:r w:rsidRPr="0028355C">
        <w:rPr>
          <w:rFonts w:ascii="Courier New" w:hAnsi="Courier New" w:cs="Courier New"/>
          <w:b/>
          <w:bCs/>
          <w:kern w:val="28"/>
        </w:rPr>
        <w:t xml:space="preserve">Text </w:t>
      </w:r>
      <w:proofErr w:type="spellStart"/>
      <w:proofErr w:type="gramStart"/>
      <w:r w:rsidRPr="0028355C">
        <w:rPr>
          <w:rFonts w:ascii="Courier New" w:hAnsi="Courier New" w:cs="Courier New"/>
          <w:b/>
          <w:bCs/>
          <w:kern w:val="28"/>
        </w:rPr>
        <w:t>getAddress</w:t>
      </w:r>
      <w:proofErr w:type="spellEnd"/>
      <w:r w:rsidRPr="0028355C">
        <w:rPr>
          <w:rFonts w:ascii="Courier New" w:hAnsi="Courier New" w:cs="Courier New"/>
          <w:b/>
          <w:bCs/>
          <w:kern w:val="28"/>
        </w:rPr>
        <w:t>(</w:t>
      </w:r>
      <w:proofErr w:type="gramEnd"/>
      <w:r w:rsidRPr="0028355C">
        <w:rPr>
          <w:rFonts w:ascii="Courier New" w:hAnsi="Courier New" w:cs="Courier New"/>
          <w:b/>
          <w:bCs/>
          <w:kern w:val="28"/>
        </w:rPr>
        <w:t>Text &amp;)</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w:t>
      </w:r>
      <w:r w:rsidRPr="0004594A">
        <w:rPr>
          <w:rFonts w:ascii="Times New Roman" w:hAnsi="Times New Roman" w:cs="Times New Roman"/>
          <w:kern w:val="28"/>
        </w:rPr>
        <w:tab/>
        <w:t>- Note: Returns address in Hex</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w:t>
      </w:r>
    </w:p>
    <w:p w:rsidR="00A22C8C" w:rsidRPr="0028355C" w:rsidRDefault="00A22C8C" w:rsidP="008F1421">
      <w:pPr>
        <w:widowControl w:val="0"/>
        <w:overflowPunct w:val="0"/>
        <w:autoSpaceDE w:val="0"/>
        <w:autoSpaceDN w:val="0"/>
        <w:adjustRightInd w:val="0"/>
        <w:ind w:firstLine="720"/>
        <w:rPr>
          <w:rFonts w:ascii="Courier New" w:hAnsi="Courier New" w:cs="Courier New"/>
          <w:kern w:val="28"/>
        </w:rPr>
      </w:pPr>
      <w:r w:rsidRPr="0028355C">
        <w:rPr>
          <w:rFonts w:ascii="Courier New" w:hAnsi="Courier New" w:cs="Courier New"/>
          <w:b/>
          <w:bCs/>
          <w:kern w:val="28"/>
        </w:rPr>
        <w:t xml:space="preserve">Text </w:t>
      </w:r>
      <w:proofErr w:type="spellStart"/>
      <w:proofErr w:type="gramStart"/>
      <w:r w:rsidRPr="0028355C">
        <w:rPr>
          <w:rFonts w:ascii="Courier New" w:hAnsi="Courier New" w:cs="Courier New"/>
          <w:b/>
          <w:bCs/>
          <w:kern w:val="28"/>
        </w:rPr>
        <w:t>getValue</w:t>
      </w:r>
      <w:proofErr w:type="spellEnd"/>
      <w:r w:rsidRPr="0028355C">
        <w:rPr>
          <w:rFonts w:ascii="Courier New" w:hAnsi="Courier New" w:cs="Courier New"/>
          <w:b/>
          <w:bCs/>
          <w:kern w:val="28"/>
        </w:rPr>
        <w:t>(</w:t>
      </w:r>
      <w:proofErr w:type="gramEnd"/>
      <w:r w:rsidRPr="0028355C">
        <w:rPr>
          <w:rFonts w:ascii="Courier New" w:hAnsi="Courier New" w:cs="Courier New"/>
          <w:b/>
          <w:bCs/>
          <w:kern w:val="28"/>
        </w:rPr>
        <w:t>Text &amp;)</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ab/>
      </w:r>
      <w:r w:rsidRPr="0004594A">
        <w:rPr>
          <w:rFonts w:ascii="Times New Roman" w:hAnsi="Times New Roman" w:cs="Times New Roman"/>
          <w:kern w:val="28"/>
        </w:rPr>
        <w:tab/>
        <w:t xml:space="preserve">- Note: returns the value in Hex   </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28355C" w:rsidRDefault="00A22C8C" w:rsidP="008F1421">
      <w:pPr>
        <w:widowControl w:val="0"/>
        <w:overflowPunct w:val="0"/>
        <w:autoSpaceDE w:val="0"/>
        <w:autoSpaceDN w:val="0"/>
        <w:adjustRightInd w:val="0"/>
        <w:ind w:firstLine="720"/>
        <w:rPr>
          <w:rFonts w:ascii="Courier New" w:hAnsi="Courier New" w:cs="Courier New"/>
          <w:b/>
          <w:bCs/>
          <w:kern w:val="28"/>
        </w:rPr>
      </w:pPr>
      <w:proofErr w:type="gramStart"/>
      <w:r w:rsidRPr="0028355C">
        <w:rPr>
          <w:rFonts w:ascii="Courier New" w:hAnsi="Courier New" w:cs="Courier New"/>
          <w:b/>
          <w:bCs/>
          <w:kern w:val="28"/>
        </w:rPr>
        <w:t>void</w:t>
      </w:r>
      <w:proofErr w:type="gramEnd"/>
      <w:r w:rsidRPr="0028355C">
        <w:rPr>
          <w:rFonts w:ascii="Courier New" w:hAnsi="Courier New" w:cs="Courier New"/>
          <w:b/>
          <w:bCs/>
          <w:kern w:val="28"/>
        </w:rPr>
        <w:t xml:space="preserve"> </w:t>
      </w:r>
      <w:proofErr w:type="spellStart"/>
      <w:r w:rsidRPr="0028355C">
        <w:rPr>
          <w:rFonts w:ascii="Courier New" w:hAnsi="Courier New" w:cs="Courier New"/>
          <w:b/>
          <w:bCs/>
          <w:kern w:val="28"/>
        </w:rPr>
        <w:t>removeAny</w:t>
      </w:r>
      <w:proofErr w:type="spellEnd"/>
      <w:r w:rsidRPr="0028355C">
        <w:rPr>
          <w:rFonts w:ascii="Courier New" w:hAnsi="Courier New" w:cs="Courier New"/>
          <w:b/>
          <w:bCs/>
          <w:kern w:val="28"/>
        </w:rPr>
        <w:t>(Text &amp;, Text &amp;, Text &amp; )</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w:t>
      </w:r>
      <w:r w:rsidRPr="0004594A">
        <w:rPr>
          <w:rFonts w:ascii="Times New Roman" w:hAnsi="Times New Roman" w:cs="Times New Roman"/>
          <w:kern w:val="28"/>
        </w:rPr>
        <w:tab/>
      </w:r>
      <w:r w:rsidRPr="0004594A">
        <w:rPr>
          <w:rFonts w:ascii="Times New Roman" w:hAnsi="Times New Roman" w:cs="Times New Roman"/>
          <w:kern w:val="28"/>
        </w:rPr>
        <w:tab/>
        <w:t xml:space="preserve">- Note: Remove any is used instead of </w:t>
      </w:r>
      <w:proofErr w:type="gramStart"/>
      <w:r w:rsidRPr="0004594A">
        <w:rPr>
          <w:rFonts w:ascii="Times New Roman" w:hAnsi="Times New Roman" w:cs="Times New Roman"/>
          <w:kern w:val="28"/>
        </w:rPr>
        <w:t>remove</w:t>
      </w:r>
      <w:proofErr w:type="gramEnd"/>
      <w:r w:rsidRPr="0004594A">
        <w:rPr>
          <w:rFonts w:ascii="Times New Roman" w:hAnsi="Times New Roman" w:cs="Times New Roman"/>
          <w:kern w:val="28"/>
        </w:rPr>
        <w:t xml:space="preserve"> because addressing is</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w:t>
      </w:r>
      <w:r w:rsidRPr="0004594A">
        <w:rPr>
          <w:rFonts w:ascii="Times New Roman" w:hAnsi="Times New Roman" w:cs="Times New Roman"/>
          <w:kern w:val="28"/>
        </w:rPr>
        <w:tab/>
      </w:r>
      <w:r w:rsidRPr="0004594A">
        <w:rPr>
          <w:rFonts w:ascii="Times New Roman" w:hAnsi="Times New Roman" w:cs="Times New Roman"/>
          <w:kern w:val="28"/>
        </w:rPr>
        <w:tab/>
      </w:r>
      <w:proofErr w:type="gramStart"/>
      <w:r w:rsidRPr="0004594A">
        <w:rPr>
          <w:rFonts w:ascii="Times New Roman" w:hAnsi="Times New Roman" w:cs="Times New Roman"/>
          <w:kern w:val="28"/>
        </w:rPr>
        <w:t>independent</w:t>
      </w:r>
      <w:proofErr w:type="gramEnd"/>
      <w:r w:rsidRPr="0004594A">
        <w:rPr>
          <w:rFonts w:ascii="Times New Roman" w:hAnsi="Times New Roman" w:cs="Times New Roman"/>
          <w:kern w:val="28"/>
        </w:rPr>
        <w:t xml:space="preserve"> of table order</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w:t>
      </w:r>
    </w:p>
    <w:p w:rsidR="00A22C8C" w:rsidRPr="0028355C" w:rsidRDefault="00A22C8C" w:rsidP="008F1421">
      <w:pPr>
        <w:widowControl w:val="0"/>
        <w:overflowPunct w:val="0"/>
        <w:autoSpaceDE w:val="0"/>
        <w:autoSpaceDN w:val="0"/>
        <w:adjustRightInd w:val="0"/>
        <w:ind w:firstLine="720"/>
        <w:rPr>
          <w:rFonts w:ascii="Courier New" w:hAnsi="Courier New" w:cs="Courier New"/>
          <w:b/>
          <w:bCs/>
          <w:kern w:val="28"/>
        </w:rPr>
      </w:pPr>
      <w:r w:rsidRPr="0004594A">
        <w:rPr>
          <w:rFonts w:ascii="Times New Roman" w:hAnsi="Times New Roman" w:cs="Times New Roman"/>
          <w:kern w:val="28"/>
        </w:rPr>
        <w:t xml:space="preserve"> </w:t>
      </w:r>
      <w:r w:rsidRPr="0028355C">
        <w:rPr>
          <w:rFonts w:ascii="Courier New" w:hAnsi="Courier New" w:cs="Courier New"/>
          <w:b/>
          <w:bCs/>
          <w:kern w:val="28"/>
        </w:rPr>
        <w:t xml:space="preserve">Integer </w:t>
      </w:r>
      <w:proofErr w:type="gramStart"/>
      <w:r w:rsidRPr="0028355C">
        <w:rPr>
          <w:rFonts w:ascii="Courier New" w:hAnsi="Courier New" w:cs="Courier New"/>
          <w:b/>
          <w:bCs/>
          <w:kern w:val="28"/>
        </w:rPr>
        <w:t>size()</w:t>
      </w:r>
      <w:proofErr w:type="gramEnd"/>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ab/>
      </w:r>
      <w:r w:rsidRPr="0004594A">
        <w:rPr>
          <w:rFonts w:ascii="Times New Roman" w:hAnsi="Times New Roman" w:cs="Times New Roman"/>
          <w:kern w:val="28"/>
        </w:rPr>
        <w:tab/>
        <w:t xml:space="preserve">- Note: returns size of the table   </w:t>
      </w:r>
      <w:r w:rsidRPr="0004594A">
        <w:rPr>
          <w:rFonts w:ascii="Times New Roman" w:hAnsi="Times New Roman" w:cs="Times New Roman"/>
          <w:kern w:val="28"/>
        </w:rPr>
        <w:tab/>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28355C" w:rsidRDefault="00A22C8C" w:rsidP="008F1421">
      <w:pPr>
        <w:widowControl w:val="0"/>
        <w:overflowPunct w:val="0"/>
        <w:autoSpaceDE w:val="0"/>
        <w:autoSpaceDN w:val="0"/>
        <w:adjustRightInd w:val="0"/>
        <w:ind w:firstLine="720"/>
        <w:rPr>
          <w:rFonts w:ascii="Courier New" w:hAnsi="Courier New" w:cs="Courier New"/>
          <w:b/>
          <w:bCs/>
          <w:kern w:val="28"/>
        </w:rPr>
      </w:pPr>
      <w:r w:rsidRPr="0028355C">
        <w:rPr>
          <w:rFonts w:ascii="Courier New" w:hAnsi="Courier New" w:cs="Courier New"/>
          <w:b/>
          <w:bCs/>
          <w:kern w:val="28"/>
        </w:rPr>
        <w:t xml:space="preserve">Boolean </w:t>
      </w:r>
      <w:proofErr w:type="gramStart"/>
      <w:r w:rsidRPr="0028355C">
        <w:rPr>
          <w:rFonts w:ascii="Courier New" w:hAnsi="Courier New" w:cs="Courier New"/>
          <w:b/>
          <w:bCs/>
          <w:kern w:val="28"/>
        </w:rPr>
        <w:t>check(</w:t>
      </w:r>
      <w:proofErr w:type="gramEnd"/>
      <w:r w:rsidRPr="0028355C">
        <w:rPr>
          <w:rFonts w:ascii="Courier New" w:hAnsi="Courier New" w:cs="Courier New"/>
          <w:b/>
          <w:bCs/>
          <w:kern w:val="28"/>
        </w:rPr>
        <w:t>Text &amp;)</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ab/>
      </w:r>
      <w:r w:rsidRPr="0004594A">
        <w:rPr>
          <w:rFonts w:ascii="Times New Roman" w:hAnsi="Times New Roman" w:cs="Times New Roman"/>
          <w:kern w:val="28"/>
        </w:rPr>
        <w:tab/>
        <w:t>- Note: checks if literal is defined in table</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04594A" w:rsidRDefault="00A22C8C" w:rsidP="004D731B">
      <w:pPr>
        <w:widowControl w:val="0"/>
        <w:overflowPunct w:val="0"/>
        <w:autoSpaceDE w:val="0"/>
        <w:autoSpaceDN w:val="0"/>
        <w:adjustRightInd w:val="0"/>
        <w:ind w:firstLine="720"/>
        <w:rPr>
          <w:rFonts w:ascii="Times New Roman" w:hAnsi="Times New Roman" w:cs="Times New Roman"/>
          <w:kern w:val="28"/>
        </w:rPr>
      </w:pPr>
      <w:r w:rsidRPr="0004594A">
        <w:rPr>
          <w:rFonts w:ascii="Times New Roman" w:hAnsi="Times New Roman" w:cs="Times New Roman"/>
          <w:kern w:val="28"/>
        </w:rPr>
        <w:t xml:space="preserve">In the class </w:t>
      </w:r>
      <w:proofErr w:type="spellStart"/>
      <w:r w:rsidRPr="0028355C">
        <w:rPr>
          <w:rFonts w:ascii="Courier New" w:hAnsi="Courier New" w:cs="Courier New"/>
          <w:i/>
          <w:iCs/>
          <w:kern w:val="28"/>
        </w:rPr>
        <w:t>Symbol_</w:t>
      </w:r>
      <w:proofErr w:type="gramStart"/>
      <w:r w:rsidRPr="0028355C">
        <w:rPr>
          <w:rFonts w:ascii="Courier New" w:hAnsi="Courier New" w:cs="Courier New"/>
          <w:i/>
          <w:iCs/>
          <w:kern w:val="28"/>
        </w:rPr>
        <w:t>Table</w:t>
      </w:r>
      <w:proofErr w:type="spellEnd"/>
      <w:r w:rsidRPr="0004594A">
        <w:rPr>
          <w:rFonts w:ascii="Times New Roman" w:hAnsi="Times New Roman" w:cs="Times New Roman"/>
          <w:kern w:val="28"/>
        </w:rPr>
        <w:t xml:space="preserve"> ,</w:t>
      </w:r>
      <w:proofErr w:type="gramEnd"/>
      <w:r w:rsidRPr="0004594A">
        <w:rPr>
          <w:rFonts w:ascii="Times New Roman" w:hAnsi="Times New Roman" w:cs="Times New Roman"/>
          <w:kern w:val="28"/>
        </w:rPr>
        <w:t xml:space="preserve"> the fields of the partial map, </w:t>
      </w:r>
      <w:proofErr w:type="spellStart"/>
      <w:r w:rsidRPr="0028355C">
        <w:rPr>
          <w:rFonts w:ascii="Courier New" w:hAnsi="Courier New" w:cs="Courier New"/>
          <w:i/>
          <w:iCs/>
          <w:kern w:val="28"/>
        </w:rPr>
        <w:t>Symbol_Template</w:t>
      </w:r>
      <w:proofErr w:type="spellEnd"/>
      <w:r w:rsidRPr="0004594A">
        <w:rPr>
          <w:rFonts w:ascii="Times New Roman" w:hAnsi="Times New Roman" w:cs="Times New Roman"/>
          <w:i/>
          <w:iCs/>
          <w:kern w:val="28"/>
        </w:rPr>
        <w:t xml:space="preserve">, </w:t>
      </w:r>
      <w:r w:rsidRPr="0004594A">
        <w:rPr>
          <w:rFonts w:ascii="Times New Roman" w:hAnsi="Times New Roman" w:cs="Times New Roman"/>
          <w:kern w:val="28"/>
        </w:rPr>
        <w:t>of</w:t>
      </w:r>
      <w:r w:rsidRPr="0004594A">
        <w:rPr>
          <w:rFonts w:ascii="Times New Roman" w:hAnsi="Times New Roman" w:cs="Times New Roman"/>
          <w:i/>
          <w:iCs/>
          <w:kern w:val="28"/>
        </w:rPr>
        <w:t xml:space="preserve"> </w:t>
      </w:r>
      <w:r w:rsidRPr="0004594A">
        <w:rPr>
          <w:rFonts w:ascii="Times New Roman" w:hAnsi="Times New Roman" w:cs="Times New Roman"/>
          <w:kern w:val="28"/>
        </w:rPr>
        <w:t xml:space="preserve"> array, </w:t>
      </w:r>
      <w:proofErr w:type="spellStart"/>
      <w:r w:rsidRPr="0028355C">
        <w:rPr>
          <w:rFonts w:ascii="Courier New" w:hAnsi="Courier New" w:cs="Courier New"/>
          <w:kern w:val="28"/>
        </w:rPr>
        <w:t>Symbol_Data</w:t>
      </w:r>
      <w:proofErr w:type="spellEnd"/>
      <w:r w:rsidRPr="0004594A">
        <w:rPr>
          <w:rFonts w:ascii="Times New Roman" w:hAnsi="Times New Roman" w:cs="Times New Roman"/>
          <w:kern w:val="28"/>
        </w:rPr>
        <w:t>, can be represented as:</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04594A" w:rsidRDefault="00A22C8C" w:rsidP="008F1421">
      <w:pPr>
        <w:widowControl w:val="0"/>
        <w:overflowPunct w:val="0"/>
        <w:autoSpaceDE w:val="0"/>
        <w:autoSpaceDN w:val="0"/>
        <w:adjustRightInd w:val="0"/>
        <w:jc w:val="center"/>
        <w:rPr>
          <w:rFonts w:ascii="Times New Roman" w:hAnsi="Times New Roman" w:cs="Times New Roman"/>
          <w:i/>
          <w:iCs/>
          <w:kern w:val="28"/>
        </w:rPr>
      </w:pPr>
      <w:r w:rsidRPr="0004594A">
        <w:rPr>
          <w:rFonts w:ascii="Times New Roman" w:hAnsi="Times New Roman" w:cs="Times New Roman"/>
          <w:i/>
          <w:iCs/>
          <w:kern w:val="28"/>
        </w:rPr>
        <w:t>(Name, (</w:t>
      </w:r>
      <w:proofErr w:type="gramStart"/>
      <w:r w:rsidRPr="0004594A">
        <w:rPr>
          <w:rFonts w:ascii="Times New Roman" w:hAnsi="Times New Roman" w:cs="Times New Roman"/>
          <w:i/>
          <w:iCs/>
          <w:kern w:val="28"/>
        </w:rPr>
        <w:t>Value(</w:t>
      </w:r>
      <w:proofErr w:type="gramEnd"/>
      <w:r w:rsidRPr="0004594A">
        <w:rPr>
          <w:rFonts w:ascii="Times New Roman" w:hAnsi="Times New Roman" w:cs="Times New Roman"/>
          <w:i/>
          <w:iCs/>
          <w:kern w:val="28"/>
        </w:rPr>
        <w:t>in hex), Other))</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04594A" w:rsidRDefault="00A22C8C" w:rsidP="004D731B">
      <w:pPr>
        <w:widowControl w:val="0"/>
        <w:overflowPunct w:val="0"/>
        <w:autoSpaceDE w:val="0"/>
        <w:autoSpaceDN w:val="0"/>
        <w:adjustRightInd w:val="0"/>
        <w:ind w:firstLine="720"/>
        <w:rPr>
          <w:rFonts w:ascii="Times New Roman" w:hAnsi="Times New Roman" w:cs="Times New Roman"/>
          <w:kern w:val="28"/>
        </w:rPr>
      </w:pPr>
      <w:r w:rsidRPr="0004594A">
        <w:rPr>
          <w:rFonts w:ascii="Times New Roman" w:hAnsi="Times New Roman" w:cs="Times New Roman"/>
          <w:kern w:val="28"/>
        </w:rPr>
        <w:t>From these fields, the follow</w:t>
      </w:r>
      <w:r w:rsidR="00DC5E99">
        <w:rPr>
          <w:rFonts w:ascii="Times New Roman" w:hAnsi="Times New Roman" w:cs="Times New Roman"/>
          <w:kern w:val="28"/>
        </w:rPr>
        <w:t>ing</w:t>
      </w:r>
      <w:r w:rsidRPr="0004594A">
        <w:rPr>
          <w:rFonts w:ascii="Times New Roman" w:hAnsi="Times New Roman" w:cs="Times New Roman"/>
          <w:kern w:val="28"/>
        </w:rPr>
        <w:t xml:space="preserve"> operations were created to allow easy access to the data initialized in the class </w:t>
      </w:r>
      <w:proofErr w:type="spellStart"/>
      <w:r w:rsidRPr="0028355C">
        <w:rPr>
          <w:rFonts w:ascii="Courier New" w:hAnsi="Courier New" w:cs="Courier New"/>
          <w:i/>
          <w:iCs/>
          <w:kern w:val="28"/>
        </w:rPr>
        <w:t>Symbol_Table</w:t>
      </w:r>
      <w:proofErr w:type="spellEnd"/>
      <w:r w:rsidRPr="0004594A">
        <w:rPr>
          <w:rFonts w:ascii="Times New Roman" w:hAnsi="Times New Roman" w:cs="Times New Roman"/>
          <w:kern w:val="28"/>
        </w:rPr>
        <w:t>:</w:t>
      </w:r>
    </w:p>
    <w:p w:rsidR="00A22C8C" w:rsidRPr="0004594A" w:rsidRDefault="00A22C8C" w:rsidP="008F1421">
      <w:pPr>
        <w:widowControl w:val="0"/>
        <w:overflowPunct w:val="0"/>
        <w:autoSpaceDE w:val="0"/>
        <w:autoSpaceDN w:val="0"/>
        <w:adjustRightInd w:val="0"/>
        <w:rPr>
          <w:rFonts w:ascii="Times New Roman" w:hAnsi="Times New Roman" w:cs="Times New Roman"/>
          <w:b/>
          <w:bCs/>
          <w:kern w:val="28"/>
        </w:rPr>
      </w:pPr>
      <w:r w:rsidRPr="0004594A">
        <w:rPr>
          <w:rFonts w:ascii="Times New Roman" w:hAnsi="Times New Roman" w:cs="Times New Roman"/>
          <w:b/>
          <w:bCs/>
          <w:kern w:val="28"/>
        </w:rPr>
        <w:t xml:space="preserve">        </w:t>
      </w:r>
      <w:r w:rsidRPr="0004594A">
        <w:rPr>
          <w:rFonts w:ascii="Times New Roman" w:hAnsi="Times New Roman" w:cs="Times New Roman"/>
          <w:b/>
          <w:bCs/>
          <w:kern w:val="28"/>
        </w:rPr>
        <w:tab/>
      </w:r>
    </w:p>
    <w:p w:rsidR="00A22C8C" w:rsidRPr="0004594A" w:rsidRDefault="00A22C8C" w:rsidP="008F1421">
      <w:pPr>
        <w:widowControl w:val="0"/>
        <w:overflowPunct w:val="0"/>
        <w:autoSpaceDE w:val="0"/>
        <w:autoSpaceDN w:val="0"/>
        <w:adjustRightInd w:val="0"/>
        <w:ind w:firstLine="720"/>
        <w:rPr>
          <w:rFonts w:ascii="Times New Roman" w:hAnsi="Times New Roman" w:cs="Times New Roman"/>
          <w:b/>
          <w:bCs/>
          <w:kern w:val="28"/>
        </w:rPr>
      </w:pPr>
    </w:p>
    <w:p w:rsidR="00A22C8C" w:rsidRPr="0004594A" w:rsidRDefault="00A22C8C" w:rsidP="008F1421">
      <w:pPr>
        <w:widowControl w:val="0"/>
        <w:overflowPunct w:val="0"/>
        <w:autoSpaceDE w:val="0"/>
        <w:autoSpaceDN w:val="0"/>
        <w:adjustRightInd w:val="0"/>
        <w:ind w:firstLine="720"/>
        <w:rPr>
          <w:rFonts w:ascii="Times New Roman" w:hAnsi="Times New Roman" w:cs="Times New Roman"/>
          <w:b/>
          <w:bCs/>
          <w:kern w:val="28"/>
        </w:rPr>
      </w:pPr>
      <w:proofErr w:type="gramStart"/>
      <w:r w:rsidRPr="0028355C">
        <w:rPr>
          <w:rFonts w:ascii="Courier New" w:hAnsi="Courier New" w:cs="Courier New"/>
          <w:b/>
          <w:bCs/>
          <w:kern w:val="28"/>
        </w:rPr>
        <w:t>void</w:t>
      </w:r>
      <w:proofErr w:type="gramEnd"/>
      <w:r w:rsidRPr="0028355C">
        <w:rPr>
          <w:rFonts w:ascii="Courier New" w:hAnsi="Courier New" w:cs="Courier New"/>
          <w:b/>
          <w:bCs/>
          <w:kern w:val="28"/>
        </w:rPr>
        <w:t xml:space="preserve"> </w:t>
      </w:r>
      <w:proofErr w:type="spellStart"/>
      <w:r w:rsidRPr="0028355C">
        <w:rPr>
          <w:rFonts w:ascii="Courier New" w:hAnsi="Courier New" w:cs="Courier New"/>
          <w:b/>
          <w:bCs/>
          <w:kern w:val="28"/>
        </w:rPr>
        <w:t>addSymbol</w:t>
      </w:r>
      <w:proofErr w:type="spellEnd"/>
      <w:r w:rsidRPr="0028355C">
        <w:rPr>
          <w:rFonts w:ascii="Courier New" w:hAnsi="Courier New" w:cs="Courier New"/>
          <w:b/>
          <w:bCs/>
          <w:kern w:val="28"/>
        </w:rPr>
        <w:t>(Text &amp;, Text &amp;, Text &amp; )</w:t>
      </w:r>
    </w:p>
    <w:p w:rsidR="00A22C8C" w:rsidRPr="0004594A" w:rsidRDefault="00A22C8C" w:rsidP="008F1421">
      <w:pPr>
        <w:widowControl w:val="0"/>
        <w:overflowPunct w:val="0"/>
        <w:autoSpaceDE w:val="0"/>
        <w:autoSpaceDN w:val="0"/>
        <w:adjustRightInd w:val="0"/>
        <w:rPr>
          <w:rFonts w:ascii="Times New Roman" w:hAnsi="Times New Roman" w:cs="Times New Roman"/>
          <w:b/>
          <w:bCs/>
          <w:kern w:val="28"/>
        </w:rPr>
      </w:pPr>
      <w:r w:rsidRPr="0004594A">
        <w:rPr>
          <w:rFonts w:ascii="Times New Roman" w:hAnsi="Times New Roman" w:cs="Times New Roman"/>
          <w:kern w:val="28"/>
        </w:rPr>
        <w:tab/>
      </w:r>
      <w:r w:rsidRPr="0004594A">
        <w:rPr>
          <w:rFonts w:ascii="Times New Roman" w:hAnsi="Times New Roman" w:cs="Times New Roman"/>
          <w:kern w:val="28"/>
        </w:rPr>
        <w:tab/>
      </w:r>
      <w:r w:rsidRPr="0004594A">
        <w:rPr>
          <w:rFonts w:ascii="Times New Roman" w:hAnsi="Times New Roman" w:cs="Times New Roman"/>
          <w:kern w:val="28"/>
        </w:rPr>
        <w:softHyphen/>
        <w:t>- Note: Adds a new symbol to the table</w:t>
      </w:r>
      <w:r w:rsidRPr="0004594A">
        <w:rPr>
          <w:rFonts w:ascii="Times New Roman" w:hAnsi="Times New Roman" w:cs="Times New Roman"/>
          <w:b/>
          <w:bCs/>
          <w:kern w:val="28"/>
        </w:rPr>
        <w:t xml:space="preserve"> </w:t>
      </w:r>
    </w:p>
    <w:p w:rsidR="00A22C8C" w:rsidRPr="0004594A" w:rsidRDefault="00A22C8C" w:rsidP="008F1421">
      <w:pPr>
        <w:widowControl w:val="0"/>
        <w:overflowPunct w:val="0"/>
        <w:autoSpaceDE w:val="0"/>
        <w:autoSpaceDN w:val="0"/>
        <w:adjustRightInd w:val="0"/>
        <w:rPr>
          <w:rFonts w:ascii="Times New Roman" w:hAnsi="Times New Roman" w:cs="Times New Roman"/>
          <w:b/>
          <w:bCs/>
          <w:kern w:val="28"/>
        </w:rPr>
      </w:pPr>
    </w:p>
    <w:p w:rsidR="00A22C8C" w:rsidRPr="0028355C" w:rsidRDefault="00A22C8C" w:rsidP="008F1421">
      <w:pPr>
        <w:widowControl w:val="0"/>
        <w:overflowPunct w:val="0"/>
        <w:autoSpaceDE w:val="0"/>
        <w:autoSpaceDN w:val="0"/>
        <w:adjustRightInd w:val="0"/>
        <w:ind w:firstLine="720"/>
        <w:rPr>
          <w:rFonts w:ascii="Courier New" w:hAnsi="Courier New" w:cs="Courier New"/>
          <w:b/>
          <w:bCs/>
          <w:kern w:val="28"/>
        </w:rPr>
      </w:pPr>
      <w:r w:rsidRPr="0004594A">
        <w:rPr>
          <w:rFonts w:ascii="Times New Roman" w:hAnsi="Times New Roman" w:cs="Times New Roman"/>
          <w:b/>
          <w:bCs/>
          <w:kern w:val="28"/>
        </w:rPr>
        <w:lastRenderedPageBreak/>
        <w:t xml:space="preserve"> </w:t>
      </w:r>
      <w:r w:rsidRPr="0028355C">
        <w:rPr>
          <w:rFonts w:ascii="Courier New" w:hAnsi="Courier New" w:cs="Courier New"/>
          <w:b/>
          <w:bCs/>
          <w:kern w:val="28"/>
        </w:rPr>
        <w:t xml:space="preserve">Text </w:t>
      </w:r>
      <w:proofErr w:type="spellStart"/>
      <w:proofErr w:type="gramStart"/>
      <w:r w:rsidRPr="0028355C">
        <w:rPr>
          <w:rFonts w:ascii="Courier New" w:hAnsi="Courier New" w:cs="Courier New"/>
          <w:b/>
          <w:bCs/>
          <w:kern w:val="28"/>
        </w:rPr>
        <w:t>getOther</w:t>
      </w:r>
      <w:proofErr w:type="spellEnd"/>
      <w:r w:rsidRPr="0028355C">
        <w:rPr>
          <w:rFonts w:ascii="Courier New" w:hAnsi="Courier New" w:cs="Courier New"/>
          <w:b/>
          <w:bCs/>
          <w:kern w:val="28"/>
        </w:rPr>
        <w:t>(</w:t>
      </w:r>
      <w:proofErr w:type="gramEnd"/>
      <w:r w:rsidRPr="0028355C">
        <w:rPr>
          <w:rFonts w:ascii="Courier New" w:hAnsi="Courier New" w:cs="Courier New"/>
          <w:b/>
          <w:bCs/>
          <w:kern w:val="28"/>
        </w:rPr>
        <w:t>Text &amp;)</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 Note: Returns </w:t>
      </w:r>
      <w:proofErr w:type="gramStart"/>
      <w:r w:rsidRPr="0004594A">
        <w:rPr>
          <w:rFonts w:ascii="Times New Roman" w:hAnsi="Times New Roman" w:cs="Times New Roman"/>
          <w:kern w:val="28"/>
        </w:rPr>
        <w:t>Other</w:t>
      </w:r>
      <w:proofErr w:type="gramEnd"/>
      <w:r w:rsidRPr="0004594A">
        <w:rPr>
          <w:rFonts w:ascii="Times New Roman" w:hAnsi="Times New Roman" w:cs="Times New Roman"/>
          <w:kern w:val="28"/>
        </w:rPr>
        <w:t xml:space="preserve"> field from table, this field was primarily used for </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w:t>
      </w:r>
      <w:proofErr w:type="gramStart"/>
      <w:r w:rsidRPr="0004594A">
        <w:rPr>
          <w:rFonts w:ascii="Times New Roman" w:hAnsi="Times New Roman" w:cs="Times New Roman"/>
          <w:kern w:val="28"/>
        </w:rPr>
        <w:t>relocation</w:t>
      </w:r>
      <w:proofErr w:type="gramEnd"/>
      <w:r w:rsidRPr="0004594A">
        <w:rPr>
          <w:rFonts w:ascii="Times New Roman" w:hAnsi="Times New Roman" w:cs="Times New Roman"/>
          <w:kern w:val="28"/>
        </w:rPr>
        <w:t>.</w:t>
      </w:r>
    </w:p>
    <w:p w:rsidR="00A22C8C" w:rsidRPr="0004594A" w:rsidRDefault="00A22C8C" w:rsidP="008F1421">
      <w:pPr>
        <w:widowControl w:val="0"/>
        <w:overflowPunct w:val="0"/>
        <w:autoSpaceDE w:val="0"/>
        <w:autoSpaceDN w:val="0"/>
        <w:adjustRightInd w:val="0"/>
        <w:rPr>
          <w:rFonts w:ascii="Times New Roman" w:hAnsi="Times New Roman" w:cs="Times New Roman"/>
          <w:b/>
          <w:bCs/>
          <w:kern w:val="28"/>
        </w:rPr>
      </w:pPr>
      <w:r w:rsidRPr="0004594A">
        <w:rPr>
          <w:rFonts w:ascii="Times New Roman" w:hAnsi="Times New Roman" w:cs="Times New Roman"/>
          <w:b/>
          <w:bCs/>
          <w:kern w:val="28"/>
        </w:rPr>
        <w:t xml:space="preserve">    </w:t>
      </w:r>
    </w:p>
    <w:p w:rsidR="00A22C8C" w:rsidRPr="00F93CF1" w:rsidRDefault="00A22C8C" w:rsidP="008F1421">
      <w:pPr>
        <w:widowControl w:val="0"/>
        <w:overflowPunct w:val="0"/>
        <w:autoSpaceDE w:val="0"/>
        <w:autoSpaceDN w:val="0"/>
        <w:adjustRightInd w:val="0"/>
        <w:ind w:firstLine="720"/>
        <w:rPr>
          <w:rFonts w:ascii="Courier New" w:hAnsi="Courier New" w:cs="Courier New"/>
          <w:b/>
          <w:bCs/>
          <w:kern w:val="28"/>
        </w:rPr>
      </w:pPr>
      <w:r w:rsidRPr="00F93CF1">
        <w:rPr>
          <w:rFonts w:ascii="Courier New" w:hAnsi="Courier New" w:cs="Courier New"/>
          <w:b/>
          <w:bCs/>
          <w:kern w:val="28"/>
        </w:rPr>
        <w:t xml:space="preserve">Text </w:t>
      </w:r>
      <w:proofErr w:type="spellStart"/>
      <w:proofErr w:type="gramStart"/>
      <w:r w:rsidRPr="00F93CF1">
        <w:rPr>
          <w:rFonts w:ascii="Courier New" w:hAnsi="Courier New" w:cs="Courier New"/>
          <w:b/>
          <w:bCs/>
          <w:kern w:val="28"/>
        </w:rPr>
        <w:t>getValue</w:t>
      </w:r>
      <w:proofErr w:type="spellEnd"/>
      <w:r w:rsidRPr="00F93CF1">
        <w:rPr>
          <w:rFonts w:ascii="Courier New" w:hAnsi="Courier New" w:cs="Courier New"/>
          <w:b/>
          <w:bCs/>
          <w:kern w:val="28"/>
        </w:rPr>
        <w:t>(</w:t>
      </w:r>
      <w:proofErr w:type="gramEnd"/>
      <w:r w:rsidRPr="00F93CF1">
        <w:rPr>
          <w:rFonts w:ascii="Courier New" w:hAnsi="Courier New" w:cs="Courier New"/>
          <w:b/>
          <w:bCs/>
          <w:kern w:val="28"/>
        </w:rPr>
        <w:t>Text &amp;)</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 Note: Returns Value field from table.</w:t>
      </w:r>
    </w:p>
    <w:p w:rsidR="00A22C8C" w:rsidRPr="0004594A" w:rsidRDefault="00A22C8C" w:rsidP="008F1421">
      <w:pPr>
        <w:widowControl w:val="0"/>
        <w:overflowPunct w:val="0"/>
        <w:autoSpaceDE w:val="0"/>
        <w:autoSpaceDN w:val="0"/>
        <w:adjustRightInd w:val="0"/>
        <w:rPr>
          <w:rFonts w:ascii="Times New Roman" w:hAnsi="Times New Roman" w:cs="Times New Roman"/>
          <w:b/>
          <w:bCs/>
          <w:kern w:val="28"/>
        </w:rPr>
      </w:pPr>
      <w:r w:rsidRPr="0004594A">
        <w:rPr>
          <w:rFonts w:ascii="Times New Roman" w:hAnsi="Times New Roman" w:cs="Times New Roman"/>
          <w:b/>
          <w:bCs/>
          <w:kern w:val="28"/>
        </w:rPr>
        <w:t xml:space="preserve">    </w:t>
      </w:r>
    </w:p>
    <w:p w:rsidR="00A22C8C" w:rsidRPr="00F93CF1" w:rsidRDefault="00A22C8C" w:rsidP="008F1421">
      <w:pPr>
        <w:widowControl w:val="0"/>
        <w:overflowPunct w:val="0"/>
        <w:autoSpaceDE w:val="0"/>
        <w:autoSpaceDN w:val="0"/>
        <w:adjustRightInd w:val="0"/>
        <w:ind w:firstLine="720"/>
        <w:rPr>
          <w:rFonts w:ascii="Courier New" w:hAnsi="Courier New" w:cs="Courier New"/>
          <w:b/>
          <w:bCs/>
          <w:kern w:val="28"/>
        </w:rPr>
      </w:pPr>
      <w:proofErr w:type="gramStart"/>
      <w:r w:rsidRPr="00F93CF1">
        <w:rPr>
          <w:rFonts w:ascii="Courier New" w:hAnsi="Courier New" w:cs="Courier New"/>
          <w:b/>
          <w:bCs/>
          <w:kern w:val="28"/>
        </w:rPr>
        <w:t>void</w:t>
      </w:r>
      <w:proofErr w:type="gramEnd"/>
      <w:r w:rsidRPr="00F93CF1">
        <w:rPr>
          <w:rFonts w:ascii="Courier New" w:hAnsi="Courier New" w:cs="Courier New"/>
          <w:b/>
          <w:bCs/>
          <w:kern w:val="28"/>
        </w:rPr>
        <w:t xml:space="preserve"> </w:t>
      </w:r>
      <w:proofErr w:type="spellStart"/>
      <w:r w:rsidRPr="00F93CF1">
        <w:rPr>
          <w:rFonts w:ascii="Courier New" w:hAnsi="Courier New" w:cs="Courier New"/>
          <w:b/>
          <w:bCs/>
          <w:kern w:val="28"/>
        </w:rPr>
        <w:t>removeAny</w:t>
      </w:r>
      <w:proofErr w:type="spellEnd"/>
      <w:r w:rsidRPr="00F93CF1">
        <w:rPr>
          <w:rFonts w:ascii="Courier New" w:hAnsi="Courier New" w:cs="Courier New"/>
          <w:b/>
          <w:bCs/>
          <w:kern w:val="28"/>
        </w:rPr>
        <w:t>(Text &amp;, Text &amp;, Text &amp; )</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ab/>
      </w:r>
      <w:r w:rsidRPr="0004594A">
        <w:rPr>
          <w:rFonts w:ascii="Times New Roman" w:hAnsi="Times New Roman" w:cs="Times New Roman"/>
          <w:kern w:val="28"/>
        </w:rPr>
        <w:tab/>
        <w:t>- Note: Returns fields of data with random selection.</w:t>
      </w:r>
    </w:p>
    <w:p w:rsidR="00A22C8C" w:rsidRPr="0004594A" w:rsidRDefault="00A22C8C" w:rsidP="008F1421">
      <w:pPr>
        <w:widowControl w:val="0"/>
        <w:overflowPunct w:val="0"/>
        <w:autoSpaceDE w:val="0"/>
        <w:autoSpaceDN w:val="0"/>
        <w:adjustRightInd w:val="0"/>
        <w:rPr>
          <w:rFonts w:ascii="Times New Roman" w:hAnsi="Times New Roman" w:cs="Times New Roman"/>
          <w:b/>
          <w:bCs/>
          <w:kern w:val="28"/>
        </w:rPr>
      </w:pPr>
      <w:r w:rsidRPr="0004594A">
        <w:rPr>
          <w:rFonts w:ascii="Times New Roman" w:hAnsi="Times New Roman" w:cs="Times New Roman"/>
          <w:b/>
          <w:bCs/>
          <w:kern w:val="28"/>
        </w:rPr>
        <w:t xml:space="preserve">    </w:t>
      </w:r>
    </w:p>
    <w:p w:rsidR="00A22C8C" w:rsidRPr="00F93CF1" w:rsidRDefault="00A22C8C" w:rsidP="008F1421">
      <w:pPr>
        <w:widowControl w:val="0"/>
        <w:overflowPunct w:val="0"/>
        <w:autoSpaceDE w:val="0"/>
        <w:autoSpaceDN w:val="0"/>
        <w:adjustRightInd w:val="0"/>
        <w:ind w:firstLine="720"/>
        <w:rPr>
          <w:rFonts w:ascii="Courier New" w:hAnsi="Courier New" w:cs="Courier New"/>
          <w:b/>
          <w:bCs/>
          <w:kern w:val="28"/>
        </w:rPr>
      </w:pPr>
      <w:r w:rsidRPr="00F93CF1">
        <w:rPr>
          <w:rFonts w:ascii="Courier New" w:hAnsi="Courier New" w:cs="Courier New"/>
          <w:b/>
          <w:bCs/>
          <w:kern w:val="28"/>
        </w:rPr>
        <w:t xml:space="preserve">Integer </w:t>
      </w:r>
      <w:proofErr w:type="gramStart"/>
      <w:r w:rsidRPr="00F93CF1">
        <w:rPr>
          <w:rFonts w:ascii="Courier New" w:hAnsi="Courier New" w:cs="Courier New"/>
          <w:b/>
          <w:bCs/>
          <w:kern w:val="28"/>
        </w:rPr>
        <w:t>size()</w:t>
      </w:r>
      <w:proofErr w:type="gramEnd"/>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ab/>
      </w:r>
      <w:r w:rsidRPr="0004594A">
        <w:rPr>
          <w:rFonts w:ascii="Times New Roman" w:hAnsi="Times New Roman" w:cs="Times New Roman"/>
          <w:kern w:val="28"/>
        </w:rPr>
        <w:tab/>
        <w:t>- Note: Returns size of table (Number of symbols in source program)</w:t>
      </w:r>
    </w:p>
    <w:p w:rsidR="00A22C8C" w:rsidRPr="0004594A" w:rsidRDefault="00A22C8C" w:rsidP="008F1421">
      <w:pPr>
        <w:widowControl w:val="0"/>
        <w:overflowPunct w:val="0"/>
        <w:autoSpaceDE w:val="0"/>
        <w:autoSpaceDN w:val="0"/>
        <w:adjustRightInd w:val="0"/>
        <w:rPr>
          <w:rFonts w:ascii="Times New Roman" w:hAnsi="Times New Roman" w:cs="Times New Roman"/>
          <w:b/>
          <w:bCs/>
          <w:kern w:val="28"/>
        </w:rPr>
      </w:pPr>
      <w:r w:rsidRPr="0004594A">
        <w:rPr>
          <w:rFonts w:ascii="Times New Roman" w:hAnsi="Times New Roman" w:cs="Times New Roman"/>
          <w:b/>
          <w:bCs/>
          <w:kern w:val="28"/>
        </w:rPr>
        <w:t xml:space="preserve">    </w:t>
      </w:r>
    </w:p>
    <w:p w:rsidR="00A22C8C" w:rsidRPr="00F93CF1" w:rsidRDefault="00A22C8C" w:rsidP="008F1421">
      <w:pPr>
        <w:widowControl w:val="0"/>
        <w:overflowPunct w:val="0"/>
        <w:autoSpaceDE w:val="0"/>
        <w:autoSpaceDN w:val="0"/>
        <w:adjustRightInd w:val="0"/>
        <w:ind w:firstLine="720"/>
        <w:rPr>
          <w:rFonts w:ascii="Courier New" w:hAnsi="Courier New" w:cs="Courier New"/>
          <w:b/>
          <w:bCs/>
          <w:kern w:val="28"/>
        </w:rPr>
      </w:pPr>
      <w:r w:rsidRPr="00F93CF1">
        <w:rPr>
          <w:rFonts w:ascii="Courier New" w:hAnsi="Courier New" w:cs="Courier New"/>
          <w:b/>
          <w:bCs/>
          <w:kern w:val="28"/>
        </w:rPr>
        <w:t xml:space="preserve">Boolean </w:t>
      </w:r>
      <w:proofErr w:type="gramStart"/>
      <w:r w:rsidRPr="00F93CF1">
        <w:rPr>
          <w:rFonts w:ascii="Courier New" w:hAnsi="Courier New" w:cs="Courier New"/>
          <w:b/>
          <w:bCs/>
          <w:kern w:val="28"/>
        </w:rPr>
        <w:t>check(</w:t>
      </w:r>
      <w:proofErr w:type="gramEnd"/>
      <w:r w:rsidRPr="00F93CF1">
        <w:rPr>
          <w:rFonts w:ascii="Courier New" w:hAnsi="Courier New" w:cs="Courier New"/>
          <w:b/>
          <w:bCs/>
          <w:kern w:val="28"/>
        </w:rPr>
        <w:t>Text &amp;)</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sz w:val="20"/>
          <w:szCs w:val="20"/>
        </w:rPr>
        <w:tab/>
      </w:r>
      <w:r w:rsidRPr="0004594A">
        <w:rPr>
          <w:rFonts w:ascii="Times New Roman" w:hAnsi="Times New Roman" w:cs="Times New Roman"/>
          <w:kern w:val="28"/>
          <w:sz w:val="20"/>
          <w:szCs w:val="20"/>
        </w:rPr>
        <w:tab/>
        <w:t xml:space="preserve">- </w:t>
      </w:r>
      <w:r w:rsidRPr="0004594A">
        <w:rPr>
          <w:rFonts w:ascii="Times New Roman" w:hAnsi="Times New Roman" w:cs="Times New Roman"/>
          <w:kern w:val="28"/>
        </w:rPr>
        <w:t>Note: Returns true if t is in table.</w:t>
      </w:r>
    </w:p>
    <w:p w:rsidR="00A22C8C" w:rsidRPr="0004594A" w:rsidRDefault="00A22C8C" w:rsidP="008F1421">
      <w:pPr>
        <w:widowControl w:val="0"/>
        <w:overflowPunct w:val="0"/>
        <w:autoSpaceDE w:val="0"/>
        <w:autoSpaceDN w:val="0"/>
        <w:adjustRightInd w:val="0"/>
        <w:rPr>
          <w:rFonts w:ascii="Times New Roman" w:hAnsi="Times New Roman" w:cs="Times New Roman"/>
          <w:kern w:val="28"/>
          <w:sz w:val="20"/>
          <w:szCs w:val="20"/>
        </w:rPr>
      </w:pP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Note: Brief descriptions of operations are results of direct similarity to resolve operations.</w:t>
      </w:r>
    </w:p>
    <w:p w:rsidR="00A22C8C" w:rsidRDefault="00A22C8C" w:rsidP="003B6F83">
      <w:pPr>
        <w:rPr>
          <w:rFonts w:ascii="Times New Roman" w:hAnsi="Times New Roman" w:cs="Times New Roman"/>
          <w:u w:val="single"/>
        </w:rPr>
      </w:pPr>
    </w:p>
    <w:p w:rsidR="00A22C8C" w:rsidRPr="007B7AC1" w:rsidRDefault="00A22C8C" w:rsidP="003B6F83">
      <w:pPr>
        <w:rPr>
          <w:rFonts w:ascii="Times New Roman" w:hAnsi="Times New Roman" w:cs="Times New Roman"/>
          <w:u w:val="single"/>
        </w:rPr>
      </w:pPr>
    </w:p>
    <w:p w:rsidR="00A22C8C" w:rsidRPr="003B6F83" w:rsidRDefault="00A22C8C" w:rsidP="003B6F83">
      <w:pPr>
        <w:jc w:val="center"/>
        <w:rPr>
          <w:rFonts w:ascii="Courier New" w:hAnsi="Courier New" w:cs="Courier New"/>
          <w:i/>
          <w:iCs/>
          <w:sz w:val="32"/>
          <w:szCs w:val="32"/>
          <w:u w:val="single"/>
        </w:rPr>
      </w:pPr>
      <w:proofErr w:type="spellStart"/>
      <w:r w:rsidRPr="003B6F83">
        <w:rPr>
          <w:rFonts w:ascii="Courier New" w:hAnsi="Courier New" w:cs="Courier New"/>
          <w:i/>
          <w:iCs/>
          <w:sz w:val="32"/>
          <w:szCs w:val="32"/>
          <w:u w:val="single"/>
        </w:rPr>
        <w:t>Intermediate_Table.H</w:t>
      </w:r>
      <w:proofErr w:type="spellEnd"/>
    </w:p>
    <w:p w:rsidR="00A22C8C" w:rsidRPr="0004594A" w:rsidRDefault="00A22C8C" w:rsidP="008F1421">
      <w:pPr>
        <w:jc w:val="center"/>
        <w:rPr>
          <w:rFonts w:ascii="Times New Roman" w:hAnsi="Times New Roman" w:cs="Times New Roman"/>
          <w:u w:val="single"/>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w:t>
      </w:r>
      <w:r w:rsidR="000A68DE" w:rsidRPr="000A68DE">
        <w:rPr>
          <w:rFonts w:ascii="Times New Roman" w:hAnsi="Times New Roman" w:cs="Times New Roman"/>
          <w:b/>
        </w:rPr>
        <w:t>purpose</w:t>
      </w:r>
      <w:r w:rsidR="000A68DE">
        <w:rPr>
          <w:rFonts w:ascii="Times New Roman" w:hAnsi="Times New Roman" w:cs="Times New Roman"/>
        </w:rPr>
        <w:t xml:space="preserve"> of the </w:t>
      </w:r>
      <w:proofErr w:type="spellStart"/>
      <w:r w:rsidRPr="00F93CF1">
        <w:rPr>
          <w:rFonts w:ascii="Courier New" w:hAnsi="Courier New" w:cs="Courier New"/>
          <w:i/>
          <w:iCs/>
        </w:rPr>
        <w:t>Intermediate_Table</w:t>
      </w:r>
      <w:proofErr w:type="spellEnd"/>
      <w:r w:rsidRPr="0004594A">
        <w:rPr>
          <w:rFonts w:ascii="Times New Roman" w:hAnsi="Times New Roman" w:cs="Times New Roman"/>
        </w:rPr>
        <w:t xml:space="preserve"> class is </w:t>
      </w:r>
      <w:r w:rsidR="000A68DE">
        <w:rPr>
          <w:rFonts w:ascii="Times New Roman" w:hAnsi="Times New Roman" w:cs="Times New Roman"/>
        </w:rPr>
        <w:t>to act</w:t>
      </w:r>
      <w:r w:rsidRPr="0004594A">
        <w:rPr>
          <w:rFonts w:ascii="Times New Roman" w:hAnsi="Times New Roman" w:cs="Times New Roman"/>
        </w:rPr>
        <w:t xml:space="preserve"> as a temporary bridge between pass 1 and pass 2 in the </w:t>
      </w:r>
      <w:r w:rsidRPr="00F93CF1">
        <w:rPr>
          <w:rFonts w:ascii="Courier New" w:hAnsi="Courier New" w:cs="Courier New"/>
          <w:i/>
          <w:iCs/>
        </w:rPr>
        <w:t>assembler.cpp</w:t>
      </w:r>
      <w:r w:rsidRPr="0004594A">
        <w:rPr>
          <w:rFonts w:ascii="Times New Roman" w:hAnsi="Times New Roman" w:cs="Times New Roman"/>
        </w:rPr>
        <w:t xml:space="preserve"> file.  </w:t>
      </w:r>
      <w:r w:rsidR="000A68DE">
        <w:rPr>
          <w:rFonts w:ascii="Times New Roman" w:hAnsi="Times New Roman" w:cs="Times New Roman"/>
        </w:rPr>
        <w:t>This table accepts input</w:t>
      </w:r>
      <w:r w:rsidRPr="0004594A">
        <w:rPr>
          <w:rFonts w:ascii="Times New Roman" w:hAnsi="Times New Roman" w:cs="Times New Roman"/>
        </w:rPr>
        <w:t xml:space="preserve"> copies of each line that is read in from the </w:t>
      </w:r>
      <w:r w:rsidR="000A68DE">
        <w:rPr>
          <w:rFonts w:ascii="Times New Roman" w:hAnsi="Times New Roman" w:cs="Times New Roman"/>
        </w:rPr>
        <w:t xml:space="preserve">original </w:t>
      </w:r>
      <w:r w:rsidRPr="0004594A">
        <w:rPr>
          <w:rFonts w:ascii="Times New Roman" w:hAnsi="Times New Roman" w:cs="Times New Roman"/>
        </w:rPr>
        <w:t>input file</w:t>
      </w:r>
      <w:r w:rsidR="000A68DE">
        <w:rPr>
          <w:rFonts w:ascii="Times New Roman" w:hAnsi="Times New Roman" w:cs="Times New Roman"/>
        </w:rPr>
        <w:t>,</w:t>
      </w:r>
      <w:r w:rsidRPr="0004594A">
        <w:rPr>
          <w:rFonts w:ascii="Times New Roman" w:hAnsi="Times New Roman" w:cs="Times New Roman"/>
        </w:rPr>
        <w:t xml:space="preserve"> </w:t>
      </w:r>
      <w:proofErr w:type="spellStart"/>
      <w:r w:rsidRPr="0004594A">
        <w:rPr>
          <w:rFonts w:ascii="Times New Roman" w:hAnsi="Times New Roman" w:cs="Times New Roman"/>
          <w:i/>
          <w:iCs/>
        </w:rPr>
        <w:t>assemblySource</w:t>
      </w:r>
      <w:proofErr w:type="spellEnd"/>
      <w:r w:rsidR="00936862">
        <w:rPr>
          <w:rFonts w:ascii="Times New Roman" w:hAnsi="Times New Roman" w:cs="Times New Roman"/>
          <w:i/>
          <w:iCs/>
        </w:rPr>
        <w:t xml:space="preserve">. </w:t>
      </w:r>
      <w:proofErr w:type="gramStart"/>
      <w:r w:rsidR="0027293F">
        <w:rPr>
          <w:rFonts w:ascii="Times New Roman" w:hAnsi="Times New Roman" w:cs="Times New Roman"/>
        </w:rPr>
        <w:t>allowing</w:t>
      </w:r>
      <w:proofErr w:type="gramEnd"/>
      <w:r w:rsidR="0027293F">
        <w:rPr>
          <w:rFonts w:ascii="Times New Roman" w:hAnsi="Times New Roman" w:cs="Times New Roman"/>
        </w:rPr>
        <w:t xml:space="preserve"> extraction</w:t>
      </w:r>
      <w:r w:rsidR="000A68DE">
        <w:rPr>
          <w:rFonts w:ascii="Times New Roman" w:hAnsi="Times New Roman" w:cs="Times New Roman"/>
        </w:rPr>
        <w:t xml:space="preserve"> </w:t>
      </w:r>
      <w:r w:rsidR="0027293F">
        <w:rPr>
          <w:rFonts w:ascii="Times New Roman" w:hAnsi="Times New Roman" w:cs="Times New Roman"/>
        </w:rPr>
        <w:t xml:space="preserve">of </w:t>
      </w:r>
      <w:r w:rsidR="00936862">
        <w:rPr>
          <w:rFonts w:ascii="Times New Roman" w:hAnsi="Times New Roman" w:cs="Times New Roman"/>
        </w:rPr>
        <w:t>these files in-</w:t>
      </w:r>
      <w:r w:rsidRPr="0004594A">
        <w:rPr>
          <w:rFonts w:ascii="Times New Roman" w:hAnsi="Times New Roman" w:cs="Times New Roman"/>
        </w:rPr>
        <w:t>order in pass 2.  Since this process of inserting and extracting</w:t>
      </w:r>
      <w:r w:rsidR="0027293F">
        <w:rPr>
          <w:rFonts w:ascii="Times New Roman" w:hAnsi="Times New Roman" w:cs="Times New Roman"/>
        </w:rPr>
        <w:t xml:space="preserve"> mirrors the FIFO property of queues</w:t>
      </w:r>
      <w:r w:rsidRPr="0004594A">
        <w:rPr>
          <w:rFonts w:ascii="Times New Roman" w:hAnsi="Times New Roman" w:cs="Times New Roman"/>
        </w:rPr>
        <w:t xml:space="preserve">, a RESOLVE/C++ </w:t>
      </w:r>
      <w:proofErr w:type="spellStart"/>
      <w:r w:rsidRPr="00F93CF1">
        <w:rPr>
          <w:rFonts w:ascii="Courier New" w:hAnsi="Courier New" w:cs="Courier New"/>
          <w:i/>
          <w:iCs/>
        </w:rPr>
        <w:t>Queue_Of_Text</w:t>
      </w:r>
      <w:proofErr w:type="spellEnd"/>
      <w:r w:rsidRPr="0004594A">
        <w:rPr>
          <w:rFonts w:ascii="Times New Roman" w:hAnsi="Times New Roman" w:cs="Times New Roman"/>
        </w:rPr>
        <w:t xml:space="preserve"> is used to construct</w:t>
      </w:r>
      <w:r w:rsidR="0027293F">
        <w:rPr>
          <w:rFonts w:ascii="Times New Roman" w:hAnsi="Times New Roman" w:cs="Times New Roman"/>
        </w:rPr>
        <w:t xml:space="preserve"> the table</w:t>
      </w:r>
      <w:r w:rsidRPr="0004594A">
        <w:rPr>
          <w:rFonts w:ascii="Times New Roman" w:hAnsi="Times New Roman" w:cs="Times New Roman"/>
        </w:rPr>
        <w:t xml:space="preserve">.  </w:t>
      </w:r>
      <w:proofErr w:type="spellStart"/>
      <w:r w:rsidRPr="00F93CF1">
        <w:rPr>
          <w:rFonts w:ascii="Courier New" w:hAnsi="Courier New" w:cs="Courier New"/>
          <w:i/>
          <w:iCs/>
        </w:rPr>
        <w:t>Intermediate_Table</w:t>
      </w:r>
      <w:proofErr w:type="spellEnd"/>
      <w:r w:rsidRPr="0004594A">
        <w:rPr>
          <w:rFonts w:ascii="Times New Roman" w:hAnsi="Times New Roman" w:cs="Times New Roman"/>
        </w:rPr>
        <w:t xml:space="preserve"> is instantiated with </w:t>
      </w:r>
      <w:r w:rsidRPr="00F93CF1">
        <w:rPr>
          <w:rFonts w:ascii="Courier New" w:hAnsi="Courier New" w:cs="Courier New"/>
          <w:i/>
          <w:iCs/>
        </w:rPr>
        <w:t>Queue_Kernel_1a_C</w:t>
      </w:r>
      <w:r w:rsidRPr="0004594A">
        <w:rPr>
          <w:rFonts w:ascii="Times New Roman" w:hAnsi="Times New Roman" w:cs="Times New Roman"/>
          <w:i/>
          <w:iCs/>
        </w:rPr>
        <w:t>.</w:t>
      </w:r>
      <w:r w:rsidRPr="0004594A">
        <w:rPr>
          <w:rFonts w:ascii="Times New Roman" w:hAnsi="Times New Roman" w:cs="Times New Roman"/>
        </w:rPr>
        <w:t xml:space="preserve">  The </w:t>
      </w:r>
      <w:proofErr w:type="spellStart"/>
      <w:r w:rsidRPr="00F93CF1">
        <w:rPr>
          <w:rFonts w:ascii="Courier New" w:hAnsi="Courier New" w:cs="Courier New"/>
          <w:i/>
          <w:iCs/>
        </w:rPr>
        <w:t>Intermediate_Table</w:t>
      </w:r>
      <w:proofErr w:type="spellEnd"/>
      <w:r>
        <w:rPr>
          <w:rFonts w:ascii="Times New Roman" w:hAnsi="Times New Roman" w:cs="Times New Roman"/>
        </w:rPr>
        <w:t xml:space="preserve"> class has 3 public functions and one</w:t>
      </w:r>
      <w:r w:rsidRPr="0004594A">
        <w:rPr>
          <w:rFonts w:ascii="Times New Roman" w:hAnsi="Times New Roman" w:cs="Times New Roman"/>
        </w:rPr>
        <w:t xml:space="preserve"> constructor </w:t>
      </w:r>
      <w:proofErr w:type="spellStart"/>
      <w:r w:rsidRPr="00F93CF1">
        <w:rPr>
          <w:rFonts w:ascii="Courier New" w:hAnsi="Courier New" w:cs="Courier New"/>
          <w:i/>
          <w:iCs/>
        </w:rPr>
        <w:t>Intermediate_</w:t>
      </w:r>
      <w:proofErr w:type="gramStart"/>
      <w:r w:rsidRPr="00F93CF1">
        <w:rPr>
          <w:rFonts w:ascii="Courier New" w:hAnsi="Courier New" w:cs="Courier New"/>
          <w:i/>
          <w:iCs/>
        </w:rPr>
        <w:t>Table</w:t>
      </w:r>
      <w:proofErr w:type="spellEnd"/>
      <w:r w:rsidRPr="00F93CF1">
        <w:rPr>
          <w:rFonts w:ascii="Courier New" w:hAnsi="Courier New" w:cs="Courier New"/>
          <w:i/>
          <w:iCs/>
        </w:rPr>
        <w:t>(</w:t>
      </w:r>
      <w:proofErr w:type="gramEnd"/>
      <w:r w:rsidRPr="00F93CF1">
        <w:rPr>
          <w:rFonts w:ascii="Courier New" w:hAnsi="Courier New" w:cs="Courier New"/>
          <w:i/>
          <w:iCs/>
        </w:rPr>
        <w:t>)</w:t>
      </w:r>
      <w:r w:rsidRPr="0004594A">
        <w:rPr>
          <w:rFonts w:ascii="Times New Roman" w:hAnsi="Times New Roman" w:cs="Times New Roman"/>
        </w:rPr>
        <w:t xml:space="preserve">.  This is left empty because when the </w:t>
      </w:r>
      <w:proofErr w:type="spellStart"/>
      <w:r w:rsidRPr="00F93CF1">
        <w:rPr>
          <w:rFonts w:ascii="Courier New" w:hAnsi="Courier New" w:cs="Courier New"/>
          <w:i/>
          <w:iCs/>
        </w:rPr>
        <w:t>Intermediate_Table</w:t>
      </w:r>
      <w:proofErr w:type="spellEnd"/>
      <w:r w:rsidRPr="0004594A">
        <w:rPr>
          <w:rFonts w:ascii="Times New Roman" w:hAnsi="Times New Roman" w:cs="Times New Roman"/>
        </w:rPr>
        <w:t xml:space="preserve"> class is created, it will automatically begin as an empty queue.  The other three functions and their uses are listed below.</w:t>
      </w:r>
    </w:p>
    <w:p w:rsidR="00A22C8C" w:rsidRPr="0004594A" w:rsidRDefault="00A22C8C" w:rsidP="008F1421">
      <w:pPr>
        <w:rPr>
          <w:rFonts w:ascii="Times New Roman" w:hAnsi="Times New Roman" w:cs="Times New Roman"/>
        </w:rPr>
      </w:pPr>
    </w:p>
    <w:p w:rsidR="00A22C8C" w:rsidRPr="0004594A" w:rsidRDefault="00A22C8C" w:rsidP="008F1421">
      <w:pPr>
        <w:ind w:firstLine="720"/>
        <w:rPr>
          <w:rFonts w:ascii="Times New Roman" w:hAnsi="Times New Roman" w:cs="Times New Roman"/>
          <w:b/>
          <w:bCs/>
        </w:rPr>
      </w:pPr>
      <w:proofErr w:type="gramStart"/>
      <w:r w:rsidRPr="00F93CF1">
        <w:rPr>
          <w:rFonts w:ascii="Courier New" w:hAnsi="Courier New" w:cs="Courier New"/>
          <w:b/>
          <w:bCs/>
        </w:rPr>
        <w:t>void</w:t>
      </w:r>
      <w:proofErr w:type="gramEnd"/>
      <w:r w:rsidRPr="00F93CF1">
        <w:rPr>
          <w:rFonts w:ascii="Courier New" w:hAnsi="Courier New" w:cs="Courier New"/>
          <w:b/>
          <w:bCs/>
        </w:rPr>
        <w:t xml:space="preserve"> </w:t>
      </w:r>
      <w:proofErr w:type="spellStart"/>
      <w:r w:rsidRPr="00F93CF1">
        <w:rPr>
          <w:rFonts w:ascii="Courier New" w:hAnsi="Courier New" w:cs="Courier New"/>
          <w:b/>
          <w:bCs/>
        </w:rPr>
        <w:t>add_inter_line</w:t>
      </w:r>
      <w:proofErr w:type="spellEnd"/>
      <w:r w:rsidRPr="00F93CF1">
        <w:rPr>
          <w:rFonts w:ascii="Courier New" w:hAnsi="Courier New" w:cs="Courier New"/>
          <w:b/>
          <w:bCs/>
        </w:rPr>
        <w:t>(Text &amp;t)</w:t>
      </w:r>
    </w:p>
    <w:p w:rsidR="00A22C8C" w:rsidRPr="0004594A" w:rsidRDefault="00A22C8C" w:rsidP="008F1421">
      <w:pPr>
        <w:ind w:left="720" w:firstLine="720"/>
        <w:rPr>
          <w:rFonts w:ascii="Times New Roman" w:hAnsi="Times New Roman" w:cs="Times New Roman"/>
        </w:rPr>
      </w:pPr>
      <w:r w:rsidRPr="0004594A">
        <w:rPr>
          <w:rFonts w:ascii="Times New Roman" w:hAnsi="Times New Roman" w:cs="Times New Roman"/>
        </w:rPr>
        <w:t>-</w:t>
      </w:r>
      <w:r w:rsidR="00A94E97">
        <w:rPr>
          <w:rFonts w:ascii="Times New Roman" w:hAnsi="Times New Roman" w:cs="Times New Roman"/>
        </w:rPr>
        <w:t xml:space="preserve">Note: </w:t>
      </w:r>
      <w:r w:rsidRPr="0004594A">
        <w:rPr>
          <w:rFonts w:ascii="Times New Roman" w:hAnsi="Times New Roman" w:cs="Times New Roman"/>
        </w:rPr>
        <w:t xml:space="preserve">Will add a new line to the </w:t>
      </w:r>
      <w:proofErr w:type="spellStart"/>
      <w:r w:rsidRPr="00F93CF1">
        <w:rPr>
          <w:rFonts w:ascii="Courier New" w:hAnsi="Courier New" w:cs="Courier New"/>
          <w:i/>
          <w:iCs/>
        </w:rPr>
        <w:t>Intermediate</w:t>
      </w:r>
      <w:r w:rsidRPr="00F93CF1">
        <w:rPr>
          <w:rFonts w:ascii="Courier New" w:hAnsi="Courier New" w:cs="Courier New"/>
          <w:i/>
          <w:iCs/>
        </w:rPr>
        <w:softHyphen/>
        <w:t>_Table</w:t>
      </w:r>
      <w:proofErr w:type="spellEnd"/>
      <w:r w:rsidRPr="0004594A">
        <w:rPr>
          <w:rFonts w:ascii="Times New Roman" w:hAnsi="Times New Roman" w:cs="Times New Roman"/>
        </w:rPr>
        <w:t xml:space="preserve"> object.</w:t>
      </w:r>
    </w:p>
    <w:p w:rsidR="00A22C8C" w:rsidRPr="0004594A" w:rsidRDefault="00A22C8C" w:rsidP="008F1421">
      <w:pPr>
        <w:rPr>
          <w:rFonts w:ascii="Times New Roman" w:hAnsi="Times New Roman" w:cs="Times New Roman"/>
        </w:rPr>
      </w:pPr>
    </w:p>
    <w:p w:rsidR="00A22C8C" w:rsidRPr="00F93CF1" w:rsidRDefault="00A22C8C" w:rsidP="008F1421">
      <w:pPr>
        <w:ind w:firstLine="720"/>
        <w:rPr>
          <w:rFonts w:ascii="Courier New" w:hAnsi="Courier New" w:cs="Courier New"/>
          <w:b/>
          <w:bCs/>
        </w:rPr>
      </w:pPr>
      <w:r w:rsidRPr="00F93CF1">
        <w:rPr>
          <w:rFonts w:ascii="Courier New" w:hAnsi="Courier New" w:cs="Courier New"/>
          <w:b/>
          <w:bCs/>
        </w:rPr>
        <w:t xml:space="preserve">Text </w:t>
      </w:r>
      <w:proofErr w:type="spellStart"/>
      <w:r w:rsidRPr="00F93CF1">
        <w:rPr>
          <w:rFonts w:ascii="Courier New" w:hAnsi="Courier New" w:cs="Courier New"/>
          <w:b/>
          <w:bCs/>
        </w:rPr>
        <w:t>get_inter_</w:t>
      </w:r>
      <w:proofErr w:type="gramStart"/>
      <w:r w:rsidRPr="00F93CF1">
        <w:rPr>
          <w:rFonts w:ascii="Courier New" w:hAnsi="Courier New" w:cs="Courier New"/>
          <w:b/>
          <w:bCs/>
        </w:rPr>
        <w:t>line</w:t>
      </w:r>
      <w:proofErr w:type="spellEnd"/>
      <w:r w:rsidRPr="00F93CF1">
        <w:rPr>
          <w:rFonts w:ascii="Courier New" w:hAnsi="Courier New" w:cs="Courier New"/>
          <w:b/>
          <w:bCs/>
        </w:rPr>
        <w:t>()</w:t>
      </w:r>
      <w:proofErr w:type="gramEnd"/>
    </w:p>
    <w:p w:rsidR="00A22C8C" w:rsidRPr="0004594A" w:rsidRDefault="00A22C8C" w:rsidP="008F1421">
      <w:pPr>
        <w:pStyle w:val="ListParagraph"/>
        <w:ind w:left="1440"/>
        <w:rPr>
          <w:rFonts w:ascii="Times New Roman" w:hAnsi="Times New Roman" w:cs="Times New Roman"/>
        </w:rPr>
      </w:pPr>
      <w:r w:rsidRPr="0004594A">
        <w:rPr>
          <w:rFonts w:ascii="Times New Roman" w:hAnsi="Times New Roman" w:cs="Times New Roman"/>
        </w:rPr>
        <w:t>-</w:t>
      </w:r>
      <w:r w:rsidR="00A94E97">
        <w:rPr>
          <w:rFonts w:ascii="Times New Roman" w:hAnsi="Times New Roman" w:cs="Times New Roman"/>
        </w:rPr>
        <w:t xml:space="preserve">Note: </w:t>
      </w:r>
      <w:r w:rsidRPr="0004594A">
        <w:rPr>
          <w:rFonts w:ascii="Times New Roman" w:hAnsi="Times New Roman" w:cs="Times New Roman"/>
        </w:rPr>
        <w:t xml:space="preserve">Will produce a line of text in the order that the original lines were placed into the </w:t>
      </w:r>
      <w:proofErr w:type="spellStart"/>
      <w:r w:rsidRPr="00F93CF1">
        <w:rPr>
          <w:rFonts w:ascii="Courier New" w:hAnsi="Courier New" w:cs="Courier New"/>
          <w:i/>
          <w:iCs/>
        </w:rPr>
        <w:t>Intermediate_Table</w:t>
      </w:r>
      <w:proofErr w:type="spellEnd"/>
      <w:r w:rsidRPr="0004594A">
        <w:rPr>
          <w:rFonts w:ascii="Times New Roman" w:hAnsi="Times New Roman" w:cs="Times New Roman"/>
        </w:rPr>
        <w:t xml:space="preserve"> object.</w:t>
      </w:r>
    </w:p>
    <w:p w:rsidR="00936862" w:rsidRDefault="00936862" w:rsidP="008F1421">
      <w:pPr>
        <w:ind w:firstLine="720"/>
        <w:rPr>
          <w:rFonts w:ascii="Courier New" w:hAnsi="Courier New" w:cs="Courier New"/>
          <w:b/>
          <w:bCs/>
        </w:rPr>
      </w:pPr>
    </w:p>
    <w:p w:rsidR="00936862" w:rsidRDefault="00936862" w:rsidP="008F1421">
      <w:pPr>
        <w:ind w:firstLine="720"/>
        <w:rPr>
          <w:rFonts w:ascii="Courier New" w:hAnsi="Courier New" w:cs="Courier New"/>
          <w:b/>
          <w:bCs/>
        </w:rPr>
      </w:pPr>
    </w:p>
    <w:p w:rsidR="00936862" w:rsidRDefault="00936862" w:rsidP="008F1421">
      <w:pPr>
        <w:ind w:firstLine="720"/>
        <w:rPr>
          <w:rFonts w:ascii="Courier New" w:hAnsi="Courier New" w:cs="Courier New"/>
          <w:b/>
          <w:bCs/>
        </w:rPr>
      </w:pPr>
    </w:p>
    <w:p w:rsidR="00A22C8C" w:rsidRPr="00F93CF1" w:rsidRDefault="00A22C8C" w:rsidP="008F1421">
      <w:pPr>
        <w:ind w:firstLine="720"/>
        <w:rPr>
          <w:rFonts w:ascii="Courier New" w:hAnsi="Courier New" w:cs="Courier New"/>
          <w:b/>
          <w:bCs/>
        </w:rPr>
      </w:pPr>
      <w:r w:rsidRPr="00F93CF1">
        <w:rPr>
          <w:rFonts w:ascii="Courier New" w:hAnsi="Courier New" w:cs="Courier New"/>
          <w:b/>
          <w:bCs/>
        </w:rPr>
        <w:t xml:space="preserve">Integer </w:t>
      </w:r>
      <w:proofErr w:type="spellStart"/>
      <w:r w:rsidRPr="00F93CF1">
        <w:rPr>
          <w:rFonts w:ascii="Courier New" w:hAnsi="Courier New" w:cs="Courier New"/>
          <w:b/>
          <w:bCs/>
        </w:rPr>
        <w:t>inter_</w:t>
      </w:r>
      <w:proofErr w:type="gramStart"/>
      <w:r w:rsidRPr="00F93CF1">
        <w:rPr>
          <w:rFonts w:ascii="Courier New" w:hAnsi="Courier New" w:cs="Courier New"/>
          <w:b/>
          <w:bCs/>
        </w:rPr>
        <w:t>size</w:t>
      </w:r>
      <w:proofErr w:type="spellEnd"/>
      <w:r w:rsidRPr="00F93CF1">
        <w:rPr>
          <w:rFonts w:ascii="Courier New" w:hAnsi="Courier New" w:cs="Courier New"/>
          <w:b/>
          <w:bCs/>
        </w:rPr>
        <w:t>()</w:t>
      </w:r>
      <w:proofErr w:type="gramEnd"/>
    </w:p>
    <w:p w:rsidR="00A22C8C" w:rsidRPr="0004594A" w:rsidRDefault="00A22C8C" w:rsidP="008F1421">
      <w:pPr>
        <w:pStyle w:val="ListParagraph"/>
        <w:ind w:firstLine="720"/>
        <w:rPr>
          <w:rFonts w:ascii="Times New Roman" w:hAnsi="Times New Roman" w:cs="Times New Roman"/>
        </w:rPr>
      </w:pPr>
      <w:r w:rsidRPr="0004594A">
        <w:rPr>
          <w:rFonts w:ascii="Times New Roman" w:hAnsi="Times New Roman" w:cs="Times New Roman"/>
        </w:rPr>
        <w:t>-</w:t>
      </w:r>
      <w:r w:rsidR="00A94E97">
        <w:rPr>
          <w:rFonts w:ascii="Times New Roman" w:hAnsi="Times New Roman" w:cs="Times New Roman"/>
        </w:rPr>
        <w:t xml:space="preserve">Note: </w:t>
      </w:r>
      <w:r w:rsidRPr="0004594A">
        <w:rPr>
          <w:rFonts w:ascii="Times New Roman" w:hAnsi="Times New Roman" w:cs="Times New Roman"/>
        </w:rPr>
        <w:t xml:space="preserve">Will give the size of the </w:t>
      </w:r>
      <w:proofErr w:type="spellStart"/>
      <w:r w:rsidRPr="00F93CF1">
        <w:rPr>
          <w:rFonts w:ascii="Courier New" w:hAnsi="Courier New" w:cs="Courier New"/>
          <w:i/>
          <w:iCs/>
        </w:rPr>
        <w:t>Intermediate_Table</w:t>
      </w:r>
      <w:proofErr w:type="spellEnd"/>
      <w:r w:rsidRPr="0004594A">
        <w:rPr>
          <w:rFonts w:ascii="Times New Roman" w:hAnsi="Times New Roman" w:cs="Times New Roman"/>
        </w:rPr>
        <w:t xml:space="preserve"> object.</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04594A" w:rsidRDefault="00A22C8C" w:rsidP="008F1421">
      <w:pPr>
        <w:widowControl w:val="0"/>
        <w:overflowPunct w:val="0"/>
        <w:autoSpaceDE w:val="0"/>
        <w:autoSpaceDN w:val="0"/>
        <w:adjustRightInd w:val="0"/>
        <w:rPr>
          <w:rFonts w:ascii="Times New Roman" w:hAnsi="Times New Roman" w:cs="Times New Roman"/>
          <w:kern w:val="28"/>
          <w:sz w:val="22"/>
          <w:szCs w:val="22"/>
        </w:rPr>
      </w:pPr>
    </w:p>
    <w:p w:rsidR="00A22C8C" w:rsidRPr="0004594A" w:rsidRDefault="00A22C8C" w:rsidP="008F1421">
      <w:pPr>
        <w:pBdr>
          <w:bottom w:val="single" w:sz="4" w:space="1" w:color="auto"/>
        </w:pBdr>
        <w:rPr>
          <w:rFonts w:ascii="Times New Roman" w:hAnsi="Times New Roman" w:cs="Times New Roman"/>
          <w:sz w:val="44"/>
          <w:szCs w:val="44"/>
        </w:rPr>
      </w:pPr>
      <w:r w:rsidRPr="0004594A">
        <w:rPr>
          <w:rFonts w:ascii="Times New Roman" w:hAnsi="Times New Roman" w:cs="Times New Roman"/>
          <w:sz w:val="44"/>
          <w:szCs w:val="44"/>
        </w:rPr>
        <w:t>Module Description</w:t>
      </w:r>
    </w:p>
    <w:p w:rsidR="00A22C8C" w:rsidRPr="007B7AC1" w:rsidRDefault="00A22C8C" w:rsidP="008F1421">
      <w:pPr>
        <w:rPr>
          <w:rFonts w:ascii="Times New Roman" w:hAnsi="Times New Roman" w:cs="Times New Roman"/>
          <w:sz w:val="28"/>
          <w:szCs w:val="28"/>
        </w:rPr>
      </w:pPr>
    </w:p>
    <w:p w:rsidR="00A22C8C" w:rsidRPr="00F93CF1" w:rsidRDefault="00A22C8C" w:rsidP="008F1421">
      <w:pPr>
        <w:jc w:val="center"/>
        <w:rPr>
          <w:rFonts w:ascii="Courier New" w:hAnsi="Courier New" w:cs="Courier New"/>
          <w:sz w:val="32"/>
          <w:szCs w:val="32"/>
          <w:u w:val="single"/>
        </w:rPr>
      </w:pPr>
      <w:r w:rsidRPr="00F93CF1">
        <w:rPr>
          <w:rFonts w:ascii="Courier New" w:hAnsi="Courier New" w:cs="Courier New"/>
          <w:sz w:val="32"/>
          <w:szCs w:val="32"/>
          <w:u w:val="single"/>
        </w:rPr>
        <w:t xml:space="preserve">Text </w:t>
      </w:r>
      <w:proofErr w:type="spellStart"/>
      <w:proofErr w:type="gramStart"/>
      <w:r w:rsidRPr="00F93CF1">
        <w:rPr>
          <w:rFonts w:ascii="Courier New" w:hAnsi="Courier New" w:cs="Courier New"/>
          <w:sz w:val="32"/>
          <w:szCs w:val="32"/>
          <w:u w:val="single"/>
        </w:rPr>
        <w:t>getLabel</w:t>
      </w:r>
      <w:proofErr w:type="spellEnd"/>
      <w:r w:rsidRPr="00F93CF1">
        <w:rPr>
          <w:rFonts w:ascii="Courier New" w:hAnsi="Courier New" w:cs="Courier New"/>
          <w:sz w:val="32"/>
          <w:szCs w:val="32"/>
          <w:u w:val="single"/>
        </w:rPr>
        <w:t>(</w:t>
      </w:r>
      <w:proofErr w:type="gramEnd"/>
      <w:r w:rsidRPr="00F93CF1">
        <w:rPr>
          <w:rFonts w:ascii="Courier New" w:hAnsi="Courier New" w:cs="Courier New"/>
          <w:sz w:val="32"/>
          <w:szCs w:val="32"/>
          <w:u w:val="single"/>
        </w:rPr>
        <w:t>preserves Text&amp; t)</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purpose of the </w:t>
      </w:r>
      <w:proofErr w:type="spellStart"/>
      <w:proofErr w:type="gramStart"/>
      <w:r w:rsidRPr="00F93CF1">
        <w:rPr>
          <w:rFonts w:ascii="Courier New" w:hAnsi="Courier New" w:cs="Courier New"/>
          <w:i/>
          <w:iCs/>
        </w:rPr>
        <w:t>getLabel</w:t>
      </w:r>
      <w:proofErr w:type="spellEnd"/>
      <w:r>
        <w:rPr>
          <w:rFonts w:ascii="Courier New" w:hAnsi="Courier New" w:cs="Courier New"/>
          <w:i/>
          <w:iCs/>
        </w:rPr>
        <w:t>(</w:t>
      </w:r>
      <w:proofErr w:type="gramEnd"/>
      <w:r>
        <w:rPr>
          <w:rFonts w:ascii="Courier New" w:hAnsi="Courier New" w:cs="Courier New"/>
          <w:i/>
          <w:iCs/>
        </w:rPr>
        <w:t>)</w:t>
      </w:r>
      <w:r w:rsidRPr="0004594A">
        <w:rPr>
          <w:rFonts w:ascii="Times New Roman" w:hAnsi="Times New Roman" w:cs="Times New Roman"/>
        </w:rPr>
        <w:t xml:space="preserve"> operation is to obtain the label from an input line from the assembly source file.  The label of the line is the first six characters on the line.  If the first character is a space, then the operation is broken and exits.  If it is not a space, then the six characters are passed through and added to a temporary text which is then returned by the operation.  Before the characters are added, they are checked to see if their </w:t>
      </w:r>
      <w:proofErr w:type="spellStart"/>
      <w:proofErr w:type="gramStart"/>
      <w:r w:rsidRPr="0004594A">
        <w:rPr>
          <w:rFonts w:ascii="Times New Roman" w:hAnsi="Times New Roman" w:cs="Times New Roman"/>
        </w:rPr>
        <w:t>ascii</w:t>
      </w:r>
      <w:proofErr w:type="spellEnd"/>
      <w:proofErr w:type="gramEnd"/>
      <w:r w:rsidRPr="0004594A">
        <w:rPr>
          <w:rFonts w:ascii="Times New Roman" w:hAnsi="Times New Roman" w:cs="Times New Roman"/>
        </w:rPr>
        <w:t xml:space="preserve"> value is a readable value.  If any of them are not, then an error is reported.</w:t>
      </w:r>
    </w:p>
    <w:p w:rsidR="00A22C8C" w:rsidRPr="0004594A" w:rsidRDefault="00A22C8C" w:rsidP="008F1421">
      <w:pPr>
        <w:rPr>
          <w:rFonts w:ascii="Times New Roman" w:hAnsi="Times New Roman" w:cs="Times New Roman"/>
        </w:rPr>
      </w:pPr>
    </w:p>
    <w:p w:rsidR="00A22C8C" w:rsidRPr="00F93CF1" w:rsidRDefault="00A22C8C" w:rsidP="008F1421">
      <w:pPr>
        <w:jc w:val="center"/>
        <w:rPr>
          <w:rFonts w:ascii="Courier New" w:hAnsi="Courier New" w:cs="Courier New"/>
          <w:sz w:val="32"/>
          <w:szCs w:val="32"/>
          <w:u w:val="single"/>
        </w:rPr>
      </w:pPr>
      <w:r w:rsidRPr="00F93CF1">
        <w:rPr>
          <w:rFonts w:ascii="Courier New" w:hAnsi="Courier New" w:cs="Courier New"/>
          <w:sz w:val="32"/>
          <w:szCs w:val="32"/>
          <w:u w:val="single"/>
        </w:rPr>
        <w:t xml:space="preserve">Text </w:t>
      </w:r>
      <w:proofErr w:type="spellStart"/>
      <w:proofErr w:type="gramStart"/>
      <w:r w:rsidRPr="00F93CF1">
        <w:rPr>
          <w:rFonts w:ascii="Courier New" w:hAnsi="Courier New" w:cs="Courier New"/>
          <w:sz w:val="32"/>
          <w:szCs w:val="32"/>
          <w:u w:val="single"/>
        </w:rPr>
        <w:t>getOperation</w:t>
      </w:r>
      <w:proofErr w:type="spellEnd"/>
      <w:r w:rsidRPr="00F93CF1">
        <w:rPr>
          <w:rFonts w:ascii="Courier New" w:hAnsi="Courier New" w:cs="Courier New"/>
          <w:sz w:val="32"/>
          <w:szCs w:val="32"/>
          <w:u w:val="single"/>
        </w:rPr>
        <w:t>(</w:t>
      </w:r>
      <w:proofErr w:type="gramEnd"/>
      <w:r w:rsidRPr="00F93CF1">
        <w:rPr>
          <w:rFonts w:ascii="Courier New" w:hAnsi="Courier New" w:cs="Courier New"/>
          <w:sz w:val="32"/>
          <w:szCs w:val="32"/>
          <w:u w:val="single"/>
        </w:rPr>
        <w:t>preserves Text&amp; t)</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purpose of the </w:t>
      </w:r>
      <w:proofErr w:type="spellStart"/>
      <w:proofErr w:type="gramStart"/>
      <w:r w:rsidRPr="00F93CF1">
        <w:rPr>
          <w:rFonts w:ascii="Courier New" w:hAnsi="Courier New" w:cs="Courier New"/>
          <w:i/>
          <w:iCs/>
        </w:rPr>
        <w:t>getOperation</w:t>
      </w:r>
      <w:proofErr w:type="spellEnd"/>
      <w:r>
        <w:rPr>
          <w:rFonts w:ascii="Courier New" w:hAnsi="Courier New" w:cs="Courier New"/>
          <w:i/>
          <w:iCs/>
        </w:rPr>
        <w:t>(</w:t>
      </w:r>
      <w:proofErr w:type="gramEnd"/>
      <w:r>
        <w:rPr>
          <w:rFonts w:ascii="Courier New" w:hAnsi="Courier New" w:cs="Courier New"/>
          <w:i/>
          <w:iCs/>
        </w:rPr>
        <w:t>)</w:t>
      </w:r>
      <w:r w:rsidRPr="0004594A">
        <w:rPr>
          <w:rFonts w:ascii="Times New Roman" w:hAnsi="Times New Roman" w:cs="Times New Roman"/>
        </w:rPr>
        <w:t xml:space="preserve"> operation is to obtain the operation from the input from the assembly source file.  The line is first checked to see if there are enough characters in the line in order to have an operation.  If there are not enough characters, then an error is reported.  If there are, then characters 8 and 9 are taken out, and if character 10 is not a space then it is taken as well.  Those are all put together in a text object and returned from the operation.</w:t>
      </w:r>
    </w:p>
    <w:p w:rsidR="00A22C8C" w:rsidRPr="0004594A" w:rsidRDefault="00A22C8C" w:rsidP="008F1421">
      <w:pPr>
        <w:rPr>
          <w:rFonts w:ascii="Times New Roman" w:hAnsi="Times New Roman" w:cs="Times New Roman"/>
        </w:rPr>
      </w:pPr>
    </w:p>
    <w:p w:rsidR="00A22C8C" w:rsidRPr="00F93CF1" w:rsidRDefault="00A22C8C" w:rsidP="008F1421">
      <w:pPr>
        <w:jc w:val="center"/>
        <w:rPr>
          <w:rFonts w:ascii="Courier New" w:hAnsi="Courier New" w:cs="Courier New"/>
          <w:sz w:val="32"/>
          <w:szCs w:val="32"/>
          <w:u w:val="single"/>
        </w:rPr>
      </w:pPr>
      <w:r w:rsidRPr="00F93CF1">
        <w:rPr>
          <w:rFonts w:ascii="Courier New" w:hAnsi="Courier New" w:cs="Courier New"/>
          <w:sz w:val="32"/>
          <w:szCs w:val="32"/>
          <w:u w:val="single"/>
        </w:rPr>
        <w:t xml:space="preserve">Text </w:t>
      </w:r>
      <w:proofErr w:type="spellStart"/>
      <w:proofErr w:type="gramStart"/>
      <w:r w:rsidRPr="00F93CF1">
        <w:rPr>
          <w:rFonts w:ascii="Courier New" w:hAnsi="Courier New" w:cs="Courier New"/>
          <w:sz w:val="32"/>
          <w:szCs w:val="32"/>
          <w:u w:val="single"/>
        </w:rPr>
        <w:t>getOperands</w:t>
      </w:r>
      <w:proofErr w:type="spellEnd"/>
      <w:r w:rsidRPr="00F93CF1">
        <w:rPr>
          <w:rFonts w:ascii="Courier New" w:hAnsi="Courier New" w:cs="Courier New"/>
          <w:sz w:val="32"/>
          <w:szCs w:val="32"/>
          <w:u w:val="single"/>
        </w:rPr>
        <w:t>(</w:t>
      </w:r>
      <w:proofErr w:type="gramEnd"/>
      <w:r w:rsidRPr="00F93CF1">
        <w:rPr>
          <w:rFonts w:ascii="Courier New" w:hAnsi="Courier New" w:cs="Courier New"/>
          <w:sz w:val="32"/>
          <w:szCs w:val="32"/>
          <w:u w:val="single"/>
        </w:rPr>
        <w:t>preserves Text&amp; t)</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purpose of the </w:t>
      </w:r>
      <w:proofErr w:type="spellStart"/>
      <w:proofErr w:type="gramStart"/>
      <w:r w:rsidRPr="00F93CF1">
        <w:rPr>
          <w:rFonts w:ascii="Courier New" w:hAnsi="Courier New" w:cs="Courier New"/>
          <w:i/>
          <w:iCs/>
        </w:rPr>
        <w:t>getOperands</w:t>
      </w:r>
      <w:proofErr w:type="spellEnd"/>
      <w:r>
        <w:rPr>
          <w:rFonts w:ascii="Courier New" w:hAnsi="Courier New" w:cs="Courier New"/>
          <w:i/>
          <w:iCs/>
        </w:rPr>
        <w:t>(</w:t>
      </w:r>
      <w:proofErr w:type="gramEnd"/>
      <w:r>
        <w:rPr>
          <w:rFonts w:ascii="Courier New" w:hAnsi="Courier New" w:cs="Courier New"/>
          <w:i/>
          <w:iCs/>
        </w:rPr>
        <w:t>)</w:t>
      </w:r>
      <w:r w:rsidRPr="0004594A">
        <w:rPr>
          <w:rFonts w:ascii="Times New Roman" w:hAnsi="Times New Roman" w:cs="Times New Roman"/>
        </w:rPr>
        <w:t xml:space="preserve"> operation is to obtain the operands from the input from the assembly source file.  The get operands operation is very simple.  It simply runs a loop checking characters after position 13 in the input line until either a space is found or the end of the line is reached.  The characters are read and put into a text object, and that object contains the operands and is then returned from the operation.</w:t>
      </w:r>
    </w:p>
    <w:p w:rsidR="00A22C8C" w:rsidRPr="0004594A" w:rsidRDefault="00A22C8C" w:rsidP="008F1421">
      <w:pPr>
        <w:rPr>
          <w:rFonts w:ascii="Times New Roman" w:hAnsi="Times New Roman" w:cs="Times New Roman"/>
        </w:rPr>
      </w:pPr>
    </w:p>
    <w:p w:rsidR="00A22C8C" w:rsidRPr="00F93CF1" w:rsidRDefault="00A22C8C" w:rsidP="008F1421">
      <w:pPr>
        <w:jc w:val="center"/>
        <w:rPr>
          <w:rFonts w:ascii="Courier New" w:hAnsi="Courier New" w:cs="Courier New"/>
          <w:u w:val="single"/>
        </w:rPr>
      </w:pPr>
      <w:r w:rsidRPr="00F93CF1">
        <w:rPr>
          <w:rFonts w:ascii="Courier New" w:hAnsi="Courier New" w:cs="Courier New"/>
          <w:sz w:val="32"/>
          <w:szCs w:val="32"/>
          <w:u w:val="single"/>
        </w:rPr>
        <w:t xml:space="preserve">Text </w:t>
      </w:r>
      <w:proofErr w:type="spellStart"/>
      <w:proofErr w:type="gramStart"/>
      <w:r w:rsidRPr="00F93CF1">
        <w:rPr>
          <w:rFonts w:ascii="Courier New" w:hAnsi="Courier New" w:cs="Courier New"/>
          <w:sz w:val="32"/>
          <w:szCs w:val="32"/>
          <w:u w:val="single"/>
        </w:rPr>
        <w:t>getNextOperand</w:t>
      </w:r>
      <w:proofErr w:type="spellEnd"/>
      <w:r w:rsidRPr="00F93CF1">
        <w:rPr>
          <w:rFonts w:ascii="Courier New" w:hAnsi="Courier New" w:cs="Courier New"/>
          <w:sz w:val="32"/>
          <w:szCs w:val="32"/>
          <w:u w:val="single"/>
        </w:rPr>
        <w:t>(</w:t>
      </w:r>
      <w:proofErr w:type="gramEnd"/>
      <w:r w:rsidRPr="00F93CF1">
        <w:rPr>
          <w:rFonts w:ascii="Courier New" w:hAnsi="Courier New" w:cs="Courier New"/>
          <w:sz w:val="32"/>
          <w:szCs w:val="32"/>
          <w:u w:val="single"/>
        </w:rPr>
        <w:t>alters Text&amp; t)</w:t>
      </w:r>
    </w:p>
    <w:p w:rsidR="00A22C8C" w:rsidRPr="0004594A" w:rsidRDefault="00A22C8C" w:rsidP="008F1421">
      <w:pPr>
        <w:jc w:val="cente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w:t>
      </w:r>
      <w:proofErr w:type="spellStart"/>
      <w:proofErr w:type="gramStart"/>
      <w:r w:rsidR="002E1612" w:rsidRPr="002E1612">
        <w:rPr>
          <w:rFonts w:ascii="Courier New" w:hAnsi="Courier New" w:cs="Courier New"/>
          <w:i/>
        </w:rPr>
        <w:t>getNextOperand</w:t>
      </w:r>
      <w:proofErr w:type="spellEnd"/>
      <w:r w:rsidR="002E1612">
        <w:rPr>
          <w:rFonts w:ascii="Times New Roman" w:hAnsi="Times New Roman" w:cs="Times New Roman"/>
        </w:rPr>
        <w:t>(</w:t>
      </w:r>
      <w:proofErr w:type="gramEnd"/>
      <w:r w:rsidR="002E1612">
        <w:rPr>
          <w:rFonts w:ascii="Times New Roman" w:hAnsi="Times New Roman" w:cs="Times New Roman"/>
        </w:rPr>
        <w:t>)</w:t>
      </w:r>
      <w:r w:rsidR="002E1612" w:rsidRPr="0004594A">
        <w:rPr>
          <w:rFonts w:ascii="Times New Roman" w:hAnsi="Times New Roman" w:cs="Times New Roman"/>
        </w:rPr>
        <w:t xml:space="preserve"> </w:t>
      </w:r>
      <w:r w:rsidRPr="0004594A">
        <w:rPr>
          <w:rFonts w:ascii="Times New Roman" w:hAnsi="Times New Roman" w:cs="Times New Roman"/>
        </w:rPr>
        <w:t xml:space="preserve">operation is used to progress through an operation’s operands.  The operation will remove characters from the operand and add them to a temporary Text object. Until it reaches the end of the operand or it reaches a “,”, “(“, or “)”.  If the operation stops </w:t>
      </w:r>
      <w:r w:rsidRPr="0004594A">
        <w:rPr>
          <w:rFonts w:ascii="Times New Roman" w:hAnsi="Times New Roman" w:cs="Times New Roman"/>
        </w:rPr>
        <w:lastRenderedPageBreak/>
        <w:t>because it reaches one of the symbols, it will return the temporary text object.  If it stops because it is at the end of the line it will return nothing.</w:t>
      </w:r>
    </w:p>
    <w:p w:rsidR="00A22C8C" w:rsidRDefault="00A22C8C" w:rsidP="008F1421">
      <w:pPr>
        <w:rPr>
          <w:rFonts w:ascii="Times New Roman" w:hAnsi="Times New Roman" w:cs="Times New Roman"/>
          <w:u w:val="single"/>
        </w:rPr>
      </w:pPr>
    </w:p>
    <w:p w:rsidR="00A22C8C" w:rsidRDefault="00A22C8C" w:rsidP="008F1421">
      <w:pPr>
        <w:rPr>
          <w:rFonts w:ascii="Times New Roman" w:hAnsi="Times New Roman" w:cs="Times New Roman"/>
          <w:u w:val="single"/>
        </w:rPr>
      </w:pPr>
    </w:p>
    <w:p w:rsidR="00A22C8C" w:rsidRDefault="00A22C8C" w:rsidP="008F1421">
      <w:pPr>
        <w:rPr>
          <w:rFonts w:ascii="Times New Roman" w:hAnsi="Times New Roman" w:cs="Times New Roman"/>
          <w:u w:val="single"/>
        </w:rPr>
      </w:pPr>
    </w:p>
    <w:p w:rsidR="00A22C8C" w:rsidRPr="008F1421" w:rsidRDefault="00A22C8C" w:rsidP="008F1421">
      <w:pPr>
        <w:rPr>
          <w:rFonts w:ascii="Times New Roman" w:hAnsi="Times New Roman" w:cs="Times New Roman"/>
          <w:u w:val="single"/>
        </w:rPr>
      </w:pPr>
    </w:p>
    <w:p w:rsidR="00A22C8C" w:rsidRPr="00F93CF1" w:rsidRDefault="00A22C8C" w:rsidP="008F1421">
      <w:pPr>
        <w:jc w:val="center"/>
        <w:rPr>
          <w:rFonts w:ascii="Courier New" w:hAnsi="Courier New" w:cs="Courier New"/>
          <w:sz w:val="32"/>
          <w:szCs w:val="32"/>
          <w:u w:val="single"/>
        </w:rPr>
      </w:pPr>
      <w:r w:rsidRPr="00F93CF1">
        <w:rPr>
          <w:rFonts w:ascii="Courier New" w:hAnsi="Courier New" w:cs="Courier New"/>
          <w:sz w:val="32"/>
          <w:szCs w:val="32"/>
          <w:u w:val="single"/>
        </w:rPr>
        <w:t xml:space="preserve">Boolean </w:t>
      </w:r>
      <w:proofErr w:type="spellStart"/>
      <w:proofErr w:type="gramStart"/>
      <w:r w:rsidRPr="00F93CF1">
        <w:rPr>
          <w:rFonts w:ascii="Courier New" w:hAnsi="Courier New" w:cs="Courier New"/>
          <w:sz w:val="32"/>
          <w:szCs w:val="32"/>
          <w:u w:val="single"/>
        </w:rPr>
        <w:t>representsAnInteger</w:t>
      </w:r>
      <w:proofErr w:type="spellEnd"/>
      <w:r w:rsidRPr="00F93CF1">
        <w:rPr>
          <w:rFonts w:ascii="Courier New" w:hAnsi="Courier New" w:cs="Courier New"/>
          <w:sz w:val="32"/>
          <w:szCs w:val="32"/>
          <w:u w:val="single"/>
        </w:rPr>
        <w:t>(</w:t>
      </w:r>
      <w:proofErr w:type="gramEnd"/>
      <w:r w:rsidRPr="00F93CF1">
        <w:rPr>
          <w:rFonts w:ascii="Courier New" w:hAnsi="Courier New" w:cs="Courier New"/>
          <w:sz w:val="32"/>
          <w:szCs w:val="32"/>
          <w:u w:val="single"/>
        </w:rPr>
        <w:t>preserves Text&amp; t)</w:t>
      </w:r>
    </w:p>
    <w:p w:rsidR="00A22C8C" w:rsidRPr="008F1421" w:rsidRDefault="00A22C8C" w:rsidP="008F1421">
      <w:pPr>
        <w:jc w:val="center"/>
        <w:rPr>
          <w:rFonts w:ascii="Times New Roman" w:hAnsi="Times New Roman" w:cs="Times New Roman"/>
          <w:u w:val="single"/>
        </w:rPr>
      </w:pPr>
    </w:p>
    <w:p w:rsidR="00A22C8C" w:rsidRDefault="00A22C8C" w:rsidP="004D731B">
      <w:pPr>
        <w:ind w:firstLine="720"/>
        <w:rPr>
          <w:rFonts w:ascii="Times New Roman" w:hAnsi="Times New Roman" w:cs="Times New Roman"/>
        </w:rPr>
      </w:pPr>
      <w:r w:rsidRPr="0004594A">
        <w:rPr>
          <w:rFonts w:ascii="Times New Roman" w:hAnsi="Times New Roman" w:cs="Times New Roman"/>
        </w:rPr>
        <w:t xml:space="preserve">The operation </w:t>
      </w:r>
      <w:proofErr w:type="spellStart"/>
      <w:proofErr w:type="gramStart"/>
      <w:r w:rsidRPr="00F93CF1">
        <w:rPr>
          <w:rFonts w:ascii="Courier New" w:hAnsi="Courier New" w:cs="Courier New"/>
          <w:i/>
          <w:iCs/>
        </w:rPr>
        <w:t>representsAnInteger</w:t>
      </w:r>
      <w:proofErr w:type="spellEnd"/>
      <w:r w:rsidRPr="00F93CF1">
        <w:rPr>
          <w:rFonts w:ascii="Courier New" w:hAnsi="Courier New" w:cs="Courier New"/>
          <w:i/>
          <w:iCs/>
        </w:rPr>
        <w:t>(</w:t>
      </w:r>
      <w:proofErr w:type="gramEnd"/>
      <w:r w:rsidRPr="00F93CF1">
        <w:rPr>
          <w:rFonts w:ascii="Courier New" w:hAnsi="Courier New" w:cs="Courier New"/>
          <w:i/>
          <w:iCs/>
        </w:rPr>
        <w:t>)</w:t>
      </w:r>
      <w:r>
        <w:rPr>
          <w:rFonts w:ascii="Times New Roman" w:hAnsi="Times New Roman" w:cs="Times New Roman"/>
          <w:i/>
          <w:iCs/>
        </w:rPr>
        <w:t xml:space="preserve"> </w:t>
      </w:r>
      <w:r>
        <w:rPr>
          <w:rFonts w:ascii="Times New Roman" w:hAnsi="Times New Roman" w:cs="Times New Roman"/>
        </w:rPr>
        <w:t xml:space="preserve">was created to </w:t>
      </w:r>
      <w:r w:rsidRPr="0004594A">
        <w:rPr>
          <w:rFonts w:ascii="Times New Roman" w:hAnsi="Times New Roman" w:cs="Times New Roman"/>
        </w:rPr>
        <w:t xml:space="preserve">allow a simple check of record syntax.  The operation </w:t>
      </w:r>
      <w:r>
        <w:rPr>
          <w:rFonts w:ascii="Times New Roman" w:hAnsi="Times New Roman" w:cs="Times New Roman"/>
        </w:rPr>
        <w:t xml:space="preserve">first </w:t>
      </w:r>
      <w:r w:rsidRPr="0004594A">
        <w:rPr>
          <w:rFonts w:ascii="Times New Roman" w:hAnsi="Times New Roman" w:cs="Times New Roman"/>
        </w:rPr>
        <w:t>check</w:t>
      </w:r>
      <w:r>
        <w:rPr>
          <w:rFonts w:ascii="Times New Roman" w:hAnsi="Times New Roman" w:cs="Times New Roman"/>
        </w:rPr>
        <w:t>s for a length greater than zero, if so it checks the first character to determine if the vale represented is negative, indicated by ‘-‘.</w:t>
      </w:r>
      <w:r w:rsidRPr="0004594A">
        <w:rPr>
          <w:rFonts w:ascii="Times New Roman" w:hAnsi="Times New Roman" w:cs="Times New Roman"/>
        </w:rPr>
        <w:t xml:space="preserve"> </w:t>
      </w:r>
      <w:r>
        <w:rPr>
          <w:rFonts w:ascii="Times New Roman" w:hAnsi="Times New Roman" w:cs="Times New Roman"/>
        </w:rPr>
        <w:t>T</w:t>
      </w:r>
      <w:r w:rsidRPr="0004594A">
        <w:rPr>
          <w:rFonts w:ascii="Times New Roman" w:hAnsi="Times New Roman" w:cs="Times New Roman"/>
        </w:rPr>
        <w:t xml:space="preserve">hen </w:t>
      </w:r>
      <w:r>
        <w:rPr>
          <w:rFonts w:ascii="Times New Roman" w:hAnsi="Times New Roman" w:cs="Times New Roman"/>
        </w:rPr>
        <w:t>i</w:t>
      </w:r>
      <w:del w:id="0" w:author="fennerc" w:date="2010-03-11T14:52:00Z">
        <w:r w:rsidDel="003B36C0">
          <w:rPr>
            <w:rFonts w:ascii="Times New Roman" w:hAnsi="Times New Roman" w:cs="Times New Roman"/>
          </w:rPr>
          <w:delText>f</w:delText>
        </w:r>
      </w:del>
      <w:ins w:id="1" w:author="fennerc" w:date="2010-03-11T14:52:00Z">
        <w:r w:rsidR="003B36C0">
          <w:rPr>
            <w:rFonts w:ascii="Times New Roman" w:hAnsi="Times New Roman" w:cs="Times New Roman"/>
          </w:rPr>
          <w:t>t</w:t>
        </w:r>
      </w:ins>
      <w:r>
        <w:rPr>
          <w:rFonts w:ascii="Times New Roman" w:hAnsi="Times New Roman" w:cs="Times New Roman"/>
        </w:rPr>
        <w:t xml:space="preserve"> loops through all the </w:t>
      </w:r>
      <w:r w:rsidRPr="0004594A">
        <w:rPr>
          <w:rFonts w:ascii="Times New Roman" w:hAnsi="Times New Roman" w:cs="Times New Roman"/>
        </w:rPr>
        <w:t xml:space="preserve">to determine whether it contains any </w:t>
      </w:r>
      <w:r>
        <w:rPr>
          <w:rFonts w:ascii="Times New Roman" w:hAnsi="Times New Roman" w:cs="Times New Roman"/>
        </w:rPr>
        <w:t xml:space="preserve">non </w:t>
      </w:r>
      <w:r w:rsidRPr="0004594A">
        <w:rPr>
          <w:rFonts w:ascii="Times New Roman" w:hAnsi="Times New Roman" w:cs="Times New Roman"/>
        </w:rPr>
        <w:t xml:space="preserve">integer </w:t>
      </w:r>
      <w:proofErr w:type="spellStart"/>
      <w:proofErr w:type="gramStart"/>
      <w:r>
        <w:rPr>
          <w:rFonts w:ascii="Times New Roman" w:hAnsi="Times New Roman" w:cs="Times New Roman"/>
        </w:rPr>
        <w:t>ascii</w:t>
      </w:r>
      <w:proofErr w:type="spellEnd"/>
      <w:proofErr w:type="gramEnd"/>
      <w:r>
        <w:rPr>
          <w:rFonts w:ascii="Times New Roman" w:hAnsi="Times New Roman" w:cs="Times New Roman"/>
        </w:rPr>
        <w:t xml:space="preserve"> characters</w:t>
      </w:r>
      <w:r w:rsidRPr="0004594A">
        <w:rPr>
          <w:rFonts w:ascii="Times New Roman" w:hAnsi="Times New Roman" w:cs="Times New Roman"/>
        </w:rPr>
        <w:t xml:space="preserve">.  If </w:t>
      </w:r>
      <w:r>
        <w:rPr>
          <w:rFonts w:ascii="Times New Roman" w:hAnsi="Times New Roman" w:cs="Times New Roman"/>
        </w:rPr>
        <w:t xml:space="preserve">and only if </w:t>
      </w:r>
      <w:r w:rsidRPr="0004594A">
        <w:rPr>
          <w:rFonts w:ascii="Times New Roman" w:hAnsi="Times New Roman" w:cs="Times New Roman"/>
        </w:rPr>
        <w:t xml:space="preserve">the </w:t>
      </w:r>
      <w:r>
        <w:rPr>
          <w:rFonts w:ascii="Times New Roman" w:hAnsi="Times New Roman" w:cs="Times New Roman"/>
        </w:rPr>
        <w:t>parameter</w:t>
      </w:r>
      <w:r w:rsidRPr="0004594A">
        <w:rPr>
          <w:rFonts w:ascii="Times New Roman" w:hAnsi="Times New Roman" w:cs="Times New Roman"/>
        </w:rPr>
        <w:t xml:space="preserve"> contains an integer value, the operation will return </w:t>
      </w:r>
      <w:r>
        <w:rPr>
          <w:rFonts w:ascii="Times New Roman" w:hAnsi="Times New Roman" w:cs="Times New Roman"/>
        </w:rPr>
        <w:t>true</w:t>
      </w:r>
      <w:r w:rsidRPr="0004594A">
        <w:rPr>
          <w:rFonts w:ascii="Times New Roman" w:hAnsi="Times New Roman" w:cs="Times New Roman"/>
        </w:rPr>
        <w:t xml:space="preserve">. </w:t>
      </w:r>
    </w:p>
    <w:p w:rsidR="0027293F" w:rsidRDefault="0027293F" w:rsidP="004D731B">
      <w:pPr>
        <w:ind w:firstLine="720"/>
        <w:rPr>
          <w:rFonts w:ascii="Times New Roman" w:hAnsi="Times New Roman" w:cs="Times New Roman"/>
        </w:rPr>
      </w:pPr>
    </w:p>
    <w:p w:rsidR="0027293F" w:rsidRPr="00F93CF1" w:rsidRDefault="0027293F" w:rsidP="0027293F">
      <w:pPr>
        <w:jc w:val="center"/>
        <w:rPr>
          <w:rFonts w:ascii="Courier New" w:hAnsi="Courier New" w:cs="Courier New"/>
          <w:sz w:val="32"/>
          <w:szCs w:val="32"/>
          <w:u w:val="single"/>
        </w:rPr>
      </w:pPr>
      <w:r>
        <w:rPr>
          <w:rFonts w:ascii="Courier New" w:hAnsi="Courier New" w:cs="Courier New"/>
          <w:sz w:val="32"/>
          <w:szCs w:val="32"/>
          <w:u w:val="single"/>
        </w:rPr>
        <w:t>Text</w:t>
      </w:r>
      <w:r w:rsidRPr="00F93CF1">
        <w:rPr>
          <w:rFonts w:ascii="Courier New" w:hAnsi="Courier New" w:cs="Courier New"/>
          <w:sz w:val="32"/>
          <w:szCs w:val="32"/>
          <w:u w:val="single"/>
        </w:rPr>
        <w:t xml:space="preserve"> </w:t>
      </w:r>
      <w:proofErr w:type="spellStart"/>
      <w:proofErr w:type="gramStart"/>
      <w:r>
        <w:rPr>
          <w:rFonts w:ascii="Courier New" w:hAnsi="Courier New" w:cs="Courier New"/>
          <w:sz w:val="32"/>
          <w:szCs w:val="32"/>
          <w:u w:val="single"/>
        </w:rPr>
        <w:t>getCCDOperands</w:t>
      </w:r>
      <w:proofErr w:type="spellEnd"/>
      <w:r w:rsidRPr="00F93CF1">
        <w:rPr>
          <w:rFonts w:ascii="Courier New" w:hAnsi="Courier New" w:cs="Courier New"/>
          <w:sz w:val="32"/>
          <w:szCs w:val="32"/>
          <w:u w:val="single"/>
        </w:rPr>
        <w:t>(</w:t>
      </w:r>
      <w:proofErr w:type="gramEnd"/>
      <w:r w:rsidRPr="00F93CF1">
        <w:rPr>
          <w:rFonts w:ascii="Courier New" w:hAnsi="Courier New" w:cs="Courier New"/>
          <w:sz w:val="32"/>
          <w:szCs w:val="32"/>
          <w:u w:val="single"/>
        </w:rPr>
        <w:t>preserves Text&amp; t)</w:t>
      </w:r>
    </w:p>
    <w:p w:rsidR="0027293F" w:rsidRPr="008F1421" w:rsidRDefault="0027293F" w:rsidP="0027293F">
      <w:pPr>
        <w:jc w:val="center"/>
        <w:rPr>
          <w:rFonts w:ascii="Times New Roman" w:hAnsi="Times New Roman" w:cs="Times New Roman"/>
          <w:u w:val="single"/>
        </w:rPr>
      </w:pPr>
    </w:p>
    <w:p w:rsidR="0027293F" w:rsidRPr="0027293F" w:rsidRDefault="0027293F" w:rsidP="0027293F">
      <w:pPr>
        <w:ind w:firstLine="720"/>
        <w:rPr>
          <w:rFonts w:ascii="Times New Roman" w:hAnsi="Times New Roman" w:cs="Times New Roman"/>
          <w:u w:val="single"/>
        </w:rPr>
      </w:pPr>
      <w:r w:rsidRPr="0004594A">
        <w:rPr>
          <w:rFonts w:ascii="Times New Roman" w:hAnsi="Times New Roman" w:cs="Times New Roman"/>
        </w:rPr>
        <w:t xml:space="preserve">The operation </w:t>
      </w:r>
      <w:proofErr w:type="spellStart"/>
      <w:proofErr w:type="gramStart"/>
      <w:r>
        <w:rPr>
          <w:rFonts w:ascii="Courier New" w:hAnsi="Courier New" w:cs="Courier New"/>
          <w:i/>
          <w:iCs/>
        </w:rPr>
        <w:t>getCCDOperands</w:t>
      </w:r>
      <w:proofErr w:type="spellEnd"/>
      <w:r w:rsidRPr="00F93CF1">
        <w:rPr>
          <w:rFonts w:ascii="Courier New" w:hAnsi="Courier New" w:cs="Courier New"/>
          <w:i/>
          <w:iCs/>
        </w:rPr>
        <w:t>(</w:t>
      </w:r>
      <w:proofErr w:type="gramEnd"/>
      <w:r w:rsidRPr="00F93CF1">
        <w:rPr>
          <w:rFonts w:ascii="Courier New" w:hAnsi="Courier New" w:cs="Courier New"/>
          <w:i/>
          <w:iCs/>
        </w:rPr>
        <w:t>)</w:t>
      </w:r>
      <w:r>
        <w:rPr>
          <w:rFonts w:ascii="Times New Roman" w:hAnsi="Times New Roman" w:cs="Times New Roman"/>
          <w:i/>
          <w:iCs/>
        </w:rPr>
        <w:t xml:space="preserve"> </w:t>
      </w:r>
      <w:r>
        <w:rPr>
          <w:rFonts w:ascii="Times New Roman" w:hAnsi="Times New Roman" w:cs="Times New Roman"/>
        </w:rPr>
        <w:t xml:space="preserve">was created in addition to </w:t>
      </w:r>
      <w:proofErr w:type="spellStart"/>
      <w:r>
        <w:rPr>
          <w:rFonts w:ascii="Courier New" w:hAnsi="Courier New" w:cs="Courier New"/>
          <w:i/>
          <w:iCs/>
        </w:rPr>
        <w:t>getOperands</w:t>
      </w:r>
      <w:proofErr w:type="spellEnd"/>
      <w:r w:rsidRPr="00F93CF1">
        <w:rPr>
          <w:rFonts w:ascii="Courier New" w:hAnsi="Courier New" w:cs="Courier New"/>
          <w:i/>
          <w:iCs/>
        </w:rPr>
        <w:t>()</w:t>
      </w:r>
      <w:r w:rsidRPr="0027293F">
        <w:rPr>
          <w:rFonts w:ascii="Times New Roman" w:hAnsi="Times New Roman" w:cs="Times New Roman"/>
          <w:iCs/>
        </w:rPr>
        <w:t>because</w:t>
      </w:r>
      <w:r>
        <w:rPr>
          <w:rFonts w:ascii="Times New Roman" w:hAnsi="Times New Roman" w:cs="Times New Roman"/>
          <w:iCs/>
        </w:rPr>
        <w:t xml:space="preserve"> of the unique requirements that CCD provides. Specifically, </w:t>
      </w:r>
      <w:proofErr w:type="spellStart"/>
      <w:proofErr w:type="gramStart"/>
      <w:r>
        <w:rPr>
          <w:rFonts w:ascii="Courier New" w:hAnsi="Courier New" w:cs="Courier New"/>
          <w:i/>
          <w:iCs/>
        </w:rPr>
        <w:t>getCCDOperands</w:t>
      </w:r>
      <w:proofErr w:type="spellEnd"/>
      <w:r w:rsidRPr="00F93CF1">
        <w:rPr>
          <w:rFonts w:ascii="Courier New" w:hAnsi="Courier New" w:cs="Courier New"/>
          <w:i/>
          <w:iCs/>
        </w:rPr>
        <w:t>(</w:t>
      </w:r>
      <w:proofErr w:type="gramEnd"/>
      <w:r w:rsidRPr="00F93CF1">
        <w:rPr>
          <w:rFonts w:ascii="Courier New" w:hAnsi="Courier New" w:cs="Courier New"/>
          <w:i/>
          <w:iCs/>
        </w:rPr>
        <w:t>)</w:t>
      </w:r>
      <w:r>
        <w:rPr>
          <w:rFonts w:ascii="Times New Roman" w:hAnsi="Times New Roman" w:cs="Times New Roman"/>
          <w:i/>
          <w:iCs/>
        </w:rPr>
        <w:t xml:space="preserve"> </w:t>
      </w:r>
      <w:r>
        <w:rPr>
          <w:rFonts w:ascii="Times New Roman" w:hAnsi="Times New Roman" w:cs="Times New Roman"/>
          <w:iCs/>
        </w:rPr>
        <w:t>removes the two characters that the CCD requires</w:t>
      </w:r>
      <w:r w:rsidR="00CE588A">
        <w:rPr>
          <w:rFonts w:ascii="Times New Roman" w:hAnsi="Times New Roman" w:cs="Times New Roman"/>
          <w:iCs/>
        </w:rPr>
        <w:t xml:space="preserve"> in record positions 14 and 15</w:t>
      </w:r>
      <w:r>
        <w:rPr>
          <w:rFonts w:ascii="Times New Roman" w:hAnsi="Times New Roman" w:cs="Times New Roman"/>
          <w:iCs/>
        </w:rPr>
        <w:t>. It also provides a</w:t>
      </w:r>
      <w:r w:rsidR="00CE588A">
        <w:rPr>
          <w:rFonts w:ascii="Times New Roman" w:hAnsi="Times New Roman" w:cs="Times New Roman"/>
          <w:iCs/>
        </w:rPr>
        <w:t>n error</w:t>
      </w:r>
      <w:r>
        <w:rPr>
          <w:rFonts w:ascii="Times New Roman" w:hAnsi="Times New Roman" w:cs="Times New Roman"/>
          <w:iCs/>
        </w:rPr>
        <w:t xml:space="preserve"> check to account for</w:t>
      </w:r>
      <w:r w:rsidR="00CE588A">
        <w:rPr>
          <w:rFonts w:ascii="Times New Roman" w:hAnsi="Times New Roman" w:cs="Times New Roman"/>
          <w:iCs/>
        </w:rPr>
        <w:t xml:space="preserve"> a potential missing operand character.</w:t>
      </w:r>
    </w:p>
    <w:p w:rsidR="0027293F" w:rsidRPr="0004594A" w:rsidRDefault="0027293F" w:rsidP="004D731B">
      <w:pPr>
        <w:ind w:firstLine="720"/>
        <w:rPr>
          <w:rFonts w:ascii="Times New Roman" w:hAnsi="Times New Roman" w:cs="Times New Roman"/>
          <w:u w:val="single"/>
        </w:rPr>
      </w:pPr>
    </w:p>
    <w:p w:rsidR="00A22C8C" w:rsidRPr="0004594A" w:rsidRDefault="00A22C8C" w:rsidP="008F1421">
      <w:pPr>
        <w:jc w:val="center"/>
        <w:rPr>
          <w:rFonts w:ascii="Times New Roman" w:hAnsi="Times New Roman" w:cs="Times New Roman"/>
        </w:rPr>
      </w:pPr>
    </w:p>
    <w:p w:rsidR="00A22C8C" w:rsidRPr="00F93CF1" w:rsidRDefault="00A22C8C" w:rsidP="007B7AC1">
      <w:pPr>
        <w:jc w:val="center"/>
        <w:rPr>
          <w:rFonts w:ascii="Courier New" w:hAnsi="Courier New" w:cs="Courier New"/>
          <w:sz w:val="32"/>
          <w:szCs w:val="32"/>
          <w:u w:val="single"/>
        </w:rPr>
      </w:pPr>
      <w:r w:rsidRPr="00F93CF1">
        <w:rPr>
          <w:rFonts w:ascii="Courier New" w:hAnsi="Courier New" w:cs="Courier New"/>
          <w:sz w:val="32"/>
          <w:szCs w:val="32"/>
          <w:u w:val="single"/>
        </w:rPr>
        <w:t xml:space="preserve">Integer </w:t>
      </w:r>
      <w:proofErr w:type="spellStart"/>
      <w:proofErr w:type="gramStart"/>
      <w:r w:rsidRPr="00F93CF1">
        <w:rPr>
          <w:rFonts w:ascii="Courier New" w:hAnsi="Courier New" w:cs="Courier New"/>
          <w:sz w:val="32"/>
          <w:szCs w:val="32"/>
          <w:u w:val="single"/>
        </w:rPr>
        <w:t>toInteger</w:t>
      </w:r>
      <w:proofErr w:type="spellEnd"/>
      <w:r w:rsidRPr="00F93CF1">
        <w:rPr>
          <w:rFonts w:ascii="Courier New" w:hAnsi="Courier New" w:cs="Courier New"/>
          <w:sz w:val="32"/>
          <w:szCs w:val="32"/>
          <w:u w:val="single"/>
        </w:rPr>
        <w:t>(</w:t>
      </w:r>
      <w:proofErr w:type="gramEnd"/>
      <w:r w:rsidRPr="00F93CF1">
        <w:rPr>
          <w:rFonts w:ascii="Courier New" w:hAnsi="Courier New" w:cs="Courier New"/>
          <w:sz w:val="32"/>
          <w:szCs w:val="32"/>
          <w:u w:val="single"/>
        </w:rPr>
        <w:t>preserves Text&amp; t)</w:t>
      </w:r>
    </w:p>
    <w:p w:rsidR="00A22C8C" w:rsidRPr="008F1421" w:rsidRDefault="00A22C8C" w:rsidP="008F1421">
      <w:pPr>
        <w:ind w:left="1440" w:firstLine="720"/>
        <w:rPr>
          <w:rFonts w:ascii="Times New Roman" w:hAnsi="Times New Roman" w:cs="Times New Roman"/>
          <w:u w:val="single"/>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operation </w:t>
      </w:r>
      <w:proofErr w:type="spellStart"/>
      <w:proofErr w:type="gramStart"/>
      <w:r w:rsidRPr="00F93CF1">
        <w:rPr>
          <w:rFonts w:ascii="Courier New" w:hAnsi="Courier New" w:cs="Courier New"/>
          <w:i/>
          <w:iCs/>
        </w:rPr>
        <w:t>toInteger</w:t>
      </w:r>
      <w:proofErr w:type="spellEnd"/>
      <w:r w:rsidRPr="00F93CF1">
        <w:rPr>
          <w:rFonts w:ascii="Courier New" w:hAnsi="Courier New" w:cs="Courier New"/>
          <w:i/>
          <w:iCs/>
        </w:rPr>
        <w:t>(</w:t>
      </w:r>
      <w:proofErr w:type="gramEnd"/>
      <w:r w:rsidRPr="00F93CF1">
        <w:rPr>
          <w:rFonts w:ascii="Courier New" w:hAnsi="Courier New" w:cs="Courier New"/>
          <w:i/>
          <w:iCs/>
        </w:rPr>
        <w:t>)</w:t>
      </w:r>
      <w:r w:rsidRPr="0004594A">
        <w:rPr>
          <w:rFonts w:ascii="Times New Roman" w:hAnsi="Times New Roman" w:cs="Times New Roman"/>
        </w:rPr>
        <w:t xml:space="preserve"> reads in a text operand and converts the value to an integer. It is important when using </w:t>
      </w:r>
      <w:proofErr w:type="spellStart"/>
      <w:proofErr w:type="gramStart"/>
      <w:r w:rsidRPr="00F93CF1">
        <w:rPr>
          <w:rFonts w:ascii="Courier New" w:hAnsi="Courier New" w:cs="Courier New"/>
          <w:i/>
          <w:iCs/>
        </w:rPr>
        <w:t>toInteger</w:t>
      </w:r>
      <w:proofErr w:type="spellEnd"/>
      <w:r w:rsidRPr="00F93CF1">
        <w:rPr>
          <w:rFonts w:ascii="Courier New" w:hAnsi="Courier New" w:cs="Courier New"/>
          <w:i/>
          <w:iCs/>
        </w:rPr>
        <w:t>(</w:t>
      </w:r>
      <w:proofErr w:type="gramEnd"/>
      <w:r w:rsidRPr="00F93CF1">
        <w:rPr>
          <w:rFonts w:ascii="Courier New" w:hAnsi="Courier New" w:cs="Courier New"/>
          <w:i/>
          <w:iCs/>
        </w:rPr>
        <w:t>)</w:t>
      </w:r>
      <w:r w:rsidRPr="0004594A">
        <w:rPr>
          <w:rFonts w:ascii="Times New Roman" w:hAnsi="Times New Roman" w:cs="Times New Roman"/>
          <w:i/>
          <w:iCs/>
        </w:rPr>
        <w:t xml:space="preserve"> </w:t>
      </w:r>
      <w:r w:rsidRPr="0004594A">
        <w:rPr>
          <w:rFonts w:ascii="Times New Roman" w:hAnsi="Times New Roman" w:cs="Times New Roman"/>
        </w:rPr>
        <w:t xml:space="preserve">that the programmer has already run </w:t>
      </w:r>
      <w:proofErr w:type="spellStart"/>
      <w:r>
        <w:rPr>
          <w:rFonts w:ascii="Courier New" w:hAnsi="Courier New" w:cs="Courier New"/>
          <w:i/>
          <w:iCs/>
        </w:rPr>
        <w:t>representsAnInteger</w:t>
      </w:r>
      <w:proofErr w:type="spellEnd"/>
      <w:r w:rsidRPr="00F93CF1">
        <w:rPr>
          <w:rFonts w:ascii="Courier New" w:hAnsi="Courier New" w:cs="Courier New"/>
          <w:i/>
          <w:iCs/>
        </w:rPr>
        <w:t>()</w:t>
      </w:r>
      <w:r w:rsidRPr="0004594A">
        <w:rPr>
          <w:rFonts w:ascii="Times New Roman" w:hAnsi="Times New Roman" w:cs="Times New Roman"/>
        </w:rPr>
        <w:t xml:space="preserve"> to ensure </w:t>
      </w:r>
      <w:r>
        <w:rPr>
          <w:rFonts w:ascii="Times New Roman" w:hAnsi="Times New Roman" w:cs="Times New Roman"/>
        </w:rPr>
        <w:t>that the parameter</w:t>
      </w:r>
      <w:r w:rsidRPr="0004594A">
        <w:rPr>
          <w:rFonts w:ascii="Times New Roman" w:hAnsi="Times New Roman" w:cs="Times New Roman"/>
        </w:rPr>
        <w:t xml:space="preserve"> provided</w:t>
      </w:r>
      <w:r>
        <w:rPr>
          <w:rFonts w:ascii="Times New Roman" w:hAnsi="Times New Roman" w:cs="Times New Roman"/>
        </w:rPr>
        <w:t xml:space="preserve"> represents an integer</w:t>
      </w:r>
      <w:r w:rsidRPr="0004594A">
        <w:rPr>
          <w:rFonts w:ascii="Times New Roman" w:hAnsi="Times New Roman" w:cs="Times New Roman"/>
        </w:rPr>
        <w:t xml:space="preserve">. The operation will loop through each element of the given text operand and return the appropriate integer value.  </w:t>
      </w:r>
    </w:p>
    <w:p w:rsidR="00A22C8C" w:rsidRPr="0004594A" w:rsidRDefault="00A22C8C" w:rsidP="008F1421">
      <w:pPr>
        <w:jc w:val="center"/>
        <w:rPr>
          <w:rFonts w:ascii="Times New Roman" w:hAnsi="Times New Roman" w:cs="Times New Roman"/>
        </w:rPr>
      </w:pPr>
    </w:p>
    <w:p w:rsidR="00A22C8C" w:rsidRPr="00F93CF1" w:rsidRDefault="00A22C8C" w:rsidP="007B7AC1">
      <w:pPr>
        <w:jc w:val="center"/>
        <w:rPr>
          <w:rFonts w:ascii="Courier New" w:hAnsi="Courier New" w:cs="Courier New"/>
          <w:u w:val="single"/>
        </w:rPr>
      </w:pPr>
      <w:r w:rsidRPr="00F93CF1">
        <w:rPr>
          <w:rFonts w:ascii="Courier New" w:hAnsi="Courier New" w:cs="Courier New"/>
          <w:sz w:val="32"/>
          <w:szCs w:val="32"/>
          <w:u w:val="single"/>
        </w:rPr>
        <w:t xml:space="preserve">Text </w:t>
      </w:r>
      <w:proofErr w:type="spellStart"/>
      <w:proofErr w:type="gramStart"/>
      <w:r w:rsidRPr="00F93CF1">
        <w:rPr>
          <w:rFonts w:ascii="Courier New" w:hAnsi="Courier New" w:cs="Courier New"/>
          <w:sz w:val="32"/>
          <w:szCs w:val="32"/>
          <w:u w:val="single"/>
        </w:rPr>
        <w:t>toHexAddress</w:t>
      </w:r>
      <w:proofErr w:type="spellEnd"/>
      <w:r w:rsidRPr="00F93CF1">
        <w:rPr>
          <w:rFonts w:ascii="Courier New" w:hAnsi="Courier New" w:cs="Courier New"/>
          <w:sz w:val="32"/>
          <w:szCs w:val="32"/>
          <w:u w:val="single"/>
        </w:rPr>
        <w:t>(</w:t>
      </w:r>
      <w:proofErr w:type="gramEnd"/>
      <w:r>
        <w:rPr>
          <w:rFonts w:ascii="Courier New" w:hAnsi="Courier New" w:cs="Courier New"/>
          <w:sz w:val="32"/>
          <w:szCs w:val="32"/>
          <w:u w:val="single"/>
        </w:rPr>
        <w:t xml:space="preserve">Integer </w:t>
      </w:r>
      <w:proofErr w:type="spellStart"/>
      <w:r>
        <w:rPr>
          <w:rFonts w:ascii="Courier New" w:hAnsi="Courier New" w:cs="Courier New"/>
          <w:sz w:val="32"/>
          <w:szCs w:val="32"/>
          <w:u w:val="single"/>
        </w:rPr>
        <w:t>i</w:t>
      </w:r>
      <w:proofErr w:type="spellEnd"/>
      <w:r w:rsidRPr="00F93CF1">
        <w:rPr>
          <w:rFonts w:ascii="Courier New" w:hAnsi="Courier New" w:cs="Courier New"/>
          <w:sz w:val="32"/>
          <w:szCs w:val="32"/>
          <w:u w:val="single"/>
        </w:rPr>
        <w:t>)</w:t>
      </w:r>
    </w:p>
    <w:p w:rsidR="00A22C8C" w:rsidRPr="0004594A" w:rsidRDefault="00A22C8C" w:rsidP="008F1421">
      <w:pPr>
        <w:jc w:val="cente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operation </w:t>
      </w:r>
      <w:proofErr w:type="spellStart"/>
      <w:proofErr w:type="gramStart"/>
      <w:r w:rsidRPr="00F93CF1">
        <w:rPr>
          <w:rFonts w:ascii="Courier New" w:hAnsi="Courier New" w:cs="Courier New"/>
          <w:i/>
          <w:iCs/>
        </w:rPr>
        <w:t>toHexAddress</w:t>
      </w:r>
      <w:proofErr w:type="spellEnd"/>
      <w:r>
        <w:rPr>
          <w:rFonts w:ascii="Courier New" w:hAnsi="Courier New" w:cs="Courier New"/>
          <w:i/>
          <w:iCs/>
        </w:rPr>
        <w:t>(</w:t>
      </w:r>
      <w:proofErr w:type="gramEnd"/>
      <w:r>
        <w:rPr>
          <w:rFonts w:ascii="Courier New" w:hAnsi="Courier New" w:cs="Courier New"/>
          <w:i/>
          <w:iCs/>
        </w:rPr>
        <w:t>)</w:t>
      </w:r>
      <w:r w:rsidRPr="0004594A">
        <w:rPr>
          <w:rFonts w:ascii="Times New Roman" w:hAnsi="Times New Roman" w:cs="Times New Roman"/>
        </w:rPr>
        <w:t xml:space="preserve"> is used to convert a decimal </w:t>
      </w:r>
      <w:r>
        <w:rPr>
          <w:rFonts w:ascii="Times New Roman" w:hAnsi="Times New Roman" w:cs="Times New Roman"/>
        </w:rPr>
        <w:t xml:space="preserve">integer </w:t>
      </w:r>
      <w:r w:rsidRPr="0004594A">
        <w:rPr>
          <w:rFonts w:ascii="Times New Roman" w:hAnsi="Times New Roman" w:cs="Times New Roman"/>
        </w:rPr>
        <w:t>with the range</w:t>
      </w:r>
    </w:p>
    <w:p w:rsidR="00A22C8C" w:rsidRPr="0004594A" w:rsidRDefault="00A22C8C" w:rsidP="008F1421">
      <w:pPr>
        <w:rPr>
          <w:rFonts w:ascii="Times New Roman" w:hAnsi="Times New Roman" w:cs="Times New Roman"/>
        </w:rPr>
      </w:pPr>
      <w:r w:rsidRPr="0004594A">
        <w:rPr>
          <w:rFonts w:ascii="Times New Roman" w:hAnsi="Times New Roman" w:cs="Times New Roman"/>
        </w:rPr>
        <w:t xml:space="preserve">0&lt;= </w:t>
      </w:r>
      <w:proofErr w:type="spellStart"/>
      <w:r>
        <w:rPr>
          <w:rFonts w:ascii="Times New Roman" w:hAnsi="Times New Roman" w:cs="Times New Roman"/>
        </w:rPr>
        <w:t>i</w:t>
      </w:r>
      <w:proofErr w:type="spellEnd"/>
      <w:r>
        <w:rPr>
          <w:rFonts w:ascii="Times New Roman" w:hAnsi="Times New Roman" w:cs="Times New Roman"/>
        </w:rPr>
        <w:t xml:space="preserve"> </w:t>
      </w:r>
      <w:r w:rsidRPr="0004594A">
        <w:rPr>
          <w:rFonts w:ascii="Times New Roman" w:hAnsi="Times New Roman" w:cs="Times New Roman"/>
        </w:rPr>
        <w:t>&lt;= 255.  To do this a for-loop that will run through twice is implemented.  In each pass will take mod16 of the number and then ad</w:t>
      </w:r>
      <w:r>
        <w:rPr>
          <w:rFonts w:ascii="Times New Roman" w:hAnsi="Times New Roman" w:cs="Times New Roman"/>
        </w:rPr>
        <w:t>d the hex value to a temporary T</w:t>
      </w:r>
      <w:r w:rsidRPr="0004594A">
        <w:rPr>
          <w:rFonts w:ascii="Times New Roman" w:hAnsi="Times New Roman" w:cs="Times New Roman"/>
        </w:rPr>
        <w:t xml:space="preserve">ext object.  After the first pass the number will be divided and reassigned to itself.  After the operation finishes the for-loop it will return the temporary </w:t>
      </w:r>
      <w:r>
        <w:rPr>
          <w:rFonts w:ascii="Times New Roman" w:hAnsi="Times New Roman" w:cs="Times New Roman"/>
        </w:rPr>
        <w:t>Text object</w:t>
      </w:r>
      <w:r w:rsidRPr="0004594A">
        <w:rPr>
          <w:rFonts w:ascii="Times New Roman" w:hAnsi="Times New Roman" w:cs="Times New Roman"/>
        </w:rPr>
        <w:t>.</w:t>
      </w:r>
    </w:p>
    <w:p w:rsidR="00A22C8C" w:rsidRPr="0004594A" w:rsidRDefault="00A22C8C" w:rsidP="008F1421">
      <w:pPr>
        <w:jc w:val="center"/>
        <w:rPr>
          <w:rFonts w:ascii="Times New Roman" w:hAnsi="Times New Roman" w:cs="Times New Roman"/>
        </w:rPr>
      </w:pPr>
    </w:p>
    <w:p w:rsidR="00A22C8C" w:rsidRPr="00F93CF1" w:rsidRDefault="00A22C8C" w:rsidP="007B7AC1">
      <w:pPr>
        <w:jc w:val="center"/>
        <w:rPr>
          <w:rFonts w:ascii="Courier New" w:hAnsi="Courier New" w:cs="Courier New"/>
          <w:sz w:val="32"/>
          <w:szCs w:val="32"/>
          <w:u w:val="single"/>
        </w:rPr>
      </w:pPr>
      <w:r>
        <w:rPr>
          <w:rFonts w:ascii="Courier New" w:hAnsi="Courier New" w:cs="Courier New"/>
          <w:sz w:val="32"/>
          <w:szCs w:val="32"/>
          <w:u w:val="single"/>
        </w:rPr>
        <w:lastRenderedPageBreak/>
        <w:t xml:space="preserve">Text </w:t>
      </w:r>
      <w:proofErr w:type="spellStart"/>
      <w:proofErr w:type="gramStart"/>
      <w:r>
        <w:rPr>
          <w:rFonts w:ascii="Courier New" w:hAnsi="Courier New" w:cs="Courier New"/>
          <w:sz w:val="32"/>
          <w:szCs w:val="32"/>
          <w:u w:val="single"/>
        </w:rPr>
        <w:t>toHexValue</w:t>
      </w:r>
      <w:proofErr w:type="spellEnd"/>
      <w:r>
        <w:rPr>
          <w:rFonts w:ascii="Courier New" w:hAnsi="Courier New" w:cs="Courier New"/>
          <w:sz w:val="32"/>
          <w:szCs w:val="32"/>
          <w:u w:val="single"/>
        </w:rPr>
        <w:t>(</w:t>
      </w:r>
      <w:proofErr w:type="gramEnd"/>
      <w:r>
        <w:rPr>
          <w:rFonts w:ascii="Courier New" w:hAnsi="Courier New" w:cs="Courier New"/>
          <w:sz w:val="32"/>
          <w:szCs w:val="32"/>
          <w:u w:val="single"/>
        </w:rPr>
        <w:t>Integer</w:t>
      </w:r>
      <w:r w:rsidRPr="00F93CF1">
        <w:rPr>
          <w:rFonts w:ascii="Courier New" w:hAnsi="Courier New" w:cs="Courier New"/>
          <w:sz w:val="32"/>
          <w:szCs w:val="32"/>
          <w:u w:val="single"/>
        </w:rPr>
        <w:t xml:space="preserve"> </w:t>
      </w:r>
      <w:proofErr w:type="spellStart"/>
      <w:r>
        <w:rPr>
          <w:rFonts w:ascii="Courier New" w:hAnsi="Courier New" w:cs="Courier New"/>
          <w:sz w:val="32"/>
          <w:szCs w:val="32"/>
          <w:u w:val="single"/>
        </w:rPr>
        <w:t>i</w:t>
      </w:r>
      <w:proofErr w:type="spellEnd"/>
      <w:r w:rsidRPr="00F93CF1">
        <w:rPr>
          <w:rFonts w:ascii="Courier New" w:hAnsi="Courier New" w:cs="Courier New"/>
          <w:sz w:val="32"/>
          <w:szCs w:val="32"/>
          <w:u w:val="single"/>
        </w:rPr>
        <w:t>)</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operation </w:t>
      </w:r>
      <w:proofErr w:type="spellStart"/>
      <w:proofErr w:type="gramStart"/>
      <w:r w:rsidRPr="00F93CF1">
        <w:rPr>
          <w:rFonts w:ascii="Courier New" w:hAnsi="Courier New" w:cs="Courier New"/>
          <w:i/>
          <w:iCs/>
        </w:rPr>
        <w:t>toHexValue</w:t>
      </w:r>
      <w:proofErr w:type="spellEnd"/>
      <w:r>
        <w:rPr>
          <w:rFonts w:ascii="Courier New" w:hAnsi="Courier New" w:cs="Courier New"/>
          <w:i/>
          <w:iCs/>
        </w:rPr>
        <w:t>(</w:t>
      </w:r>
      <w:proofErr w:type="gramEnd"/>
      <w:r>
        <w:rPr>
          <w:rFonts w:ascii="Courier New" w:hAnsi="Courier New" w:cs="Courier New"/>
          <w:i/>
          <w:iCs/>
        </w:rPr>
        <w:t>)</w:t>
      </w:r>
      <w:r w:rsidRPr="0004594A">
        <w:rPr>
          <w:rFonts w:ascii="Times New Roman" w:hAnsi="Times New Roman" w:cs="Times New Roman"/>
        </w:rPr>
        <w:t xml:space="preserve"> to convert an integer with a range of -2</w:t>
      </w:r>
      <w:r w:rsidRPr="0004594A">
        <w:rPr>
          <w:rFonts w:ascii="Times New Roman" w:hAnsi="Times New Roman" w:cs="Times New Roman"/>
          <w:vertAlign w:val="superscript"/>
        </w:rPr>
        <w:t>19</w:t>
      </w:r>
      <w:r w:rsidRPr="0004594A">
        <w:rPr>
          <w:rFonts w:ascii="Times New Roman" w:hAnsi="Times New Roman" w:cs="Times New Roman"/>
        </w:rPr>
        <w:t xml:space="preserve"> &lt;= </w:t>
      </w:r>
      <w:proofErr w:type="spellStart"/>
      <w:r>
        <w:rPr>
          <w:rFonts w:ascii="Times New Roman" w:hAnsi="Times New Roman" w:cs="Times New Roman"/>
        </w:rPr>
        <w:t>i</w:t>
      </w:r>
      <w:proofErr w:type="spellEnd"/>
      <w:r w:rsidRPr="0004594A">
        <w:rPr>
          <w:rFonts w:ascii="Times New Roman" w:hAnsi="Times New Roman" w:cs="Times New Roman"/>
        </w:rPr>
        <w:t xml:space="preserve"> &lt;= 2</w:t>
      </w:r>
      <w:r w:rsidRPr="0004594A">
        <w:rPr>
          <w:rFonts w:ascii="Times New Roman" w:hAnsi="Times New Roman" w:cs="Times New Roman"/>
          <w:vertAlign w:val="superscript"/>
        </w:rPr>
        <w:t>19</w:t>
      </w:r>
      <w:r w:rsidRPr="0004594A">
        <w:rPr>
          <w:rFonts w:ascii="Times New Roman" w:hAnsi="Times New Roman" w:cs="Times New Roman"/>
        </w:rPr>
        <w:t xml:space="preserve">-1 to a 5 character hexadecimal number.  The operation works </w:t>
      </w:r>
      <w:r>
        <w:rPr>
          <w:rFonts w:ascii="Times New Roman" w:hAnsi="Times New Roman" w:cs="Times New Roman"/>
        </w:rPr>
        <w:t>similarly to</w:t>
      </w:r>
      <w:r w:rsidRPr="0004594A">
        <w:rPr>
          <w:rFonts w:ascii="Times New Roman" w:hAnsi="Times New Roman" w:cs="Times New Roman"/>
        </w:rPr>
        <w:t xml:space="preserve"> </w:t>
      </w:r>
      <w:proofErr w:type="spellStart"/>
      <w:proofErr w:type="gramStart"/>
      <w:r w:rsidRPr="00F93CF1">
        <w:rPr>
          <w:rFonts w:ascii="Courier New" w:hAnsi="Courier New" w:cs="Courier New"/>
          <w:i/>
          <w:iCs/>
        </w:rPr>
        <w:t>toHexAddress</w:t>
      </w:r>
      <w:proofErr w:type="spellEnd"/>
      <w:r>
        <w:rPr>
          <w:rFonts w:ascii="Courier New" w:hAnsi="Courier New" w:cs="Courier New"/>
          <w:i/>
          <w:iCs/>
        </w:rPr>
        <w:t>(</w:t>
      </w:r>
      <w:proofErr w:type="gramEnd"/>
      <w:r>
        <w:rPr>
          <w:rFonts w:ascii="Courier New" w:hAnsi="Courier New" w:cs="Courier New"/>
          <w:i/>
          <w:iCs/>
        </w:rPr>
        <w:t>)</w:t>
      </w:r>
      <w:r w:rsidRPr="0004594A">
        <w:rPr>
          <w:rFonts w:ascii="Times New Roman" w:hAnsi="Times New Roman" w:cs="Times New Roman"/>
        </w:rPr>
        <w:t xml:space="preserve">, except the for loop runs through 5 times instead of twice.  If the number is negative it will take the 2’s complement of the number by using another for-loop.  The operation will then </w:t>
      </w:r>
      <w:r>
        <w:rPr>
          <w:rFonts w:ascii="Times New Roman" w:hAnsi="Times New Roman" w:cs="Times New Roman"/>
        </w:rPr>
        <w:t>return</w:t>
      </w:r>
      <w:r w:rsidRPr="0004594A">
        <w:rPr>
          <w:rFonts w:ascii="Times New Roman" w:hAnsi="Times New Roman" w:cs="Times New Roman"/>
        </w:rPr>
        <w:t xml:space="preserve"> the temporary </w:t>
      </w:r>
      <w:r>
        <w:rPr>
          <w:rFonts w:ascii="Times New Roman" w:hAnsi="Times New Roman" w:cs="Times New Roman"/>
        </w:rPr>
        <w:t>Text object</w:t>
      </w:r>
      <w:r w:rsidRPr="0004594A">
        <w:rPr>
          <w:rFonts w:ascii="Times New Roman" w:hAnsi="Times New Roman" w:cs="Times New Roman"/>
        </w:rPr>
        <w:t xml:space="preserve"> that was produced in the for-loops.</w:t>
      </w:r>
    </w:p>
    <w:p w:rsidR="00A22C8C" w:rsidRPr="008F1421" w:rsidRDefault="00A22C8C" w:rsidP="008F1421">
      <w:pPr>
        <w:jc w:val="center"/>
        <w:rPr>
          <w:rFonts w:ascii="Times New Roman" w:hAnsi="Times New Roman" w:cs="Times New Roman"/>
          <w:u w:val="single"/>
        </w:rPr>
      </w:pPr>
    </w:p>
    <w:p w:rsidR="00A22C8C" w:rsidRPr="00F93CF1" w:rsidRDefault="00A22C8C" w:rsidP="008F1421">
      <w:pPr>
        <w:jc w:val="center"/>
        <w:rPr>
          <w:rFonts w:ascii="Courier New" w:hAnsi="Courier New" w:cs="Courier New"/>
          <w:sz w:val="32"/>
          <w:szCs w:val="32"/>
          <w:u w:val="single"/>
        </w:rPr>
      </w:pPr>
      <w:r w:rsidRPr="00F93CF1">
        <w:rPr>
          <w:rFonts w:ascii="Courier New" w:hAnsi="Courier New" w:cs="Courier New"/>
          <w:sz w:val="32"/>
          <w:szCs w:val="32"/>
          <w:u w:val="single"/>
        </w:rPr>
        <w:t xml:space="preserve">Boolean </w:t>
      </w:r>
      <w:proofErr w:type="spellStart"/>
      <w:proofErr w:type="gramStart"/>
      <w:r w:rsidRPr="00F93CF1">
        <w:rPr>
          <w:rFonts w:ascii="Courier New" w:hAnsi="Courier New" w:cs="Courier New"/>
          <w:sz w:val="32"/>
          <w:szCs w:val="32"/>
          <w:u w:val="single"/>
        </w:rPr>
        <w:t>checkFiles</w:t>
      </w:r>
      <w:proofErr w:type="spellEnd"/>
      <w:r w:rsidRPr="00F93CF1">
        <w:rPr>
          <w:rFonts w:ascii="Courier New" w:hAnsi="Courier New" w:cs="Courier New"/>
          <w:sz w:val="32"/>
          <w:szCs w:val="32"/>
          <w:u w:val="single"/>
        </w:rPr>
        <w:t>(</w:t>
      </w:r>
      <w:proofErr w:type="spellStart"/>
      <w:proofErr w:type="gramEnd"/>
      <w:r w:rsidRPr="00F93CF1">
        <w:rPr>
          <w:rFonts w:ascii="Courier New" w:hAnsi="Courier New" w:cs="Courier New"/>
          <w:sz w:val="32"/>
          <w:szCs w:val="32"/>
          <w:u w:val="single"/>
        </w:rPr>
        <w:t>Command_Line_Handler</w:t>
      </w:r>
      <w:proofErr w:type="spellEnd"/>
      <w:r w:rsidRPr="00F93CF1">
        <w:rPr>
          <w:rFonts w:ascii="Courier New" w:hAnsi="Courier New" w:cs="Courier New"/>
          <w:sz w:val="32"/>
          <w:szCs w:val="32"/>
          <w:u w:val="single"/>
        </w:rPr>
        <w:t xml:space="preserve"> </w:t>
      </w:r>
      <w:proofErr w:type="spellStart"/>
      <w:r w:rsidRPr="00F93CF1">
        <w:rPr>
          <w:rFonts w:ascii="Courier New" w:hAnsi="Courier New" w:cs="Courier New"/>
          <w:sz w:val="32"/>
          <w:szCs w:val="32"/>
          <w:u w:val="single"/>
        </w:rPr>
        <w:t>cmdLine</w:t>
      </w:r>
      <w:proofErr w:type="spellEnd"/>
      <w:r w:rsidRPr="00F93CF1">
        <w:rPr>
          <w:rFonts w:ascii="Courier New" w:hAnsi="Courier New" w:cs="Courier New"/>
          <w:sz w:val="32"/>
          <w:szCs w:val="32"/>
          <w:u w:val="single"/>
        </w:rPr>
        <w:t xml:space="preserve">, </w:t>
      </w:r>
      <w:proofErr w:type="spellStart"/>
      <w:r w:rsidRPr="00F93CF1">
        <w:rPr>
          <w:rFonts w:ascii="Courier New" w:hAnsi="Courier New" w:cs="Courier New"/>
          <w:sz w:val="32"/>
          <w:szCs w:val="32"/>
          <w:u w:val="single"/>
        </w:rPr>
        <w:t>CharacterO_Stream</w:t>
      </w:r>
      <w:proofErr w:type="spellEnd"/>
      <w:r w:rsidRPr="00F93CF1">
        <w:rPr>
          <w:rFonts w:ascii="Courier New" w:hAnsi="Courier New" w:cs="Courier New"/>
          <w:sz w:val="32"/>
          <w:szCs w:val="32"/>
          <w:u w:val="single"/>
        </w:rPr>
        <w:t xml:space="preserve"> </w:t>
      </w:r>
      <w:proofErr w:type="spellStart"/>
      <w:r w:rsidRPr="00F93CF1">
        <w:rPr>
          <w:rFonts w:ascii="Courier New" w:hAnsi="Courier New" w:cs="Courier New"/>
          <w:sz w:val="32"/>
          <w:szCs w:val="32"/>
          <w:u w:val="single"/>
        </w:rPr>
        <w:t>stdOut</w:t>
      </w:r>
      <w:proofErr w:type="spellEnd"/>
      <w:r w:rsidRPr="00F93CF1">
        <w:rPr>
          <w:rFonts w:ascii="Courier New" w:hAnsi="Courier New" w:cs="Courier New"/>
          <w:sz w:val="32"/>
          <w:szCs w:val="32"/>
          <w:u w:val="single"/>
        </w:rPr>
        <w:t>)</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w:t>
      </w:r>
      <w:proofErr w:type="spellStart"/>
      <w:proofErr w:type="gramStart"/>
      <w:r w:rsidRPr="00F93CF1">
        <w:rPr>
          <w:rFonts w:ascii="Courier New" w:hAnsi="Courier New" w:cs="Courier New"/>
          <w:i/>
          <w:iCs/>
        </w:rPr>
        <w:t>checkFiles</w:t>
      </w:r>
      <w:proofErr w:type="spellEnd"/>
      <w:r>
        <w:rPr>
          <w:rFonts w:ascii="Courier New" w:hAnsi="Courier New" w:cs="Courier New"/>
          <w:i/>
          <w:iCs/>
        </w:rPr>
        <w:t>(</w:t>
      </w:r>
      <w:proofErr w:type="gramEnd"/>
      <w:r>
        <w:rPr>
          <w:rFonts w:ascii="Courier New" w:hAnsi="Courier New" w:cs="Courier New"/>
          <w:i/>
          <w:iCs/>
        </w:rPr>
        <w:t>)</w:t>
      </w:r>
      <w:r w:rsidRPr="0004594A">
        <w:rPr>
          <w:rFonts w:ascii="Times New Roman" w:hAnsi="Times New Roman" w:cs="Times New Roman"/>
        </w:rPr>
        <w:t xml:space="preserve"> operation checks whether the filename from the input line exists.  If the file does exist, the user is asked whether or not he would like to overwrite the file.  If the file exists, then several checks are performed.  If he chooses ‘y’ or ‘Y’, then he decides he would like to overwrite the file, and false is returned from the operation.  If he chooses anything else, ‘n’ or ‘N’ in particular (for no), then another check is performed.  The file is then checked to see if it is writeable.  If it is not, then an error is reported and false is returned.</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If the file does not exist, then an error is reported and false is returned.  If the file does exist, one more check is performed and that is to see if the file is readable.  If it is not, then an error is reported and false is returned.  All of these checks are done for the two output files from the command line.  If both of these files pass all the checks and errors are not found or reported, then at the end of the operation true is returned as a Boolean.</w:t>
      </w:r>
    </w:p>
    <w:p w:rsidR="00A22C8C" w:rsidRPr="0004594A" w:rsidRDefault="00A22C8C" w:rsidP="008F1421">
      <w:pPr>
        <w:rPr>
          <w:rFonts w:ascii="Times New Roman" w:hAnsi="Times New Roman" w:cs="Times New Roman"/>
        </w:rPr>
      </w:pPr>
    </w:p>
    <w:p w:rsidR="00A22C8C" w:rsidRPr="00F93CF1" w:rsidRDefault="00A22C8C" w:rsidP="008F1421">
      <w:pPr>
        <w:jc w:val="center"/>
        <w:rPr>
          <w:rFonts w:ascii="Courier New" w:hAnsi="Courier New" w:cs="Courier New"/>
          <w:sz w:val="32"/>
          <w:szCs w:val="32"/>
        </w:rPr>
      </w:pPr>
      <w:proofErr w:type="gramStart"/>
      <w:r w:rsidRPr="00F93CF1">
        <w:rPr>
          <w:rFonts w:ascii="Courier New" w:hAnsi="Courier New" w:cs="Courier New"/>
          <w:sz w:val="32"/>
          <w:szCs w:val="32"/>
          <w:u w:val="single"/>
        </w:rPr>
        <w:t>void</w:t>
      </w:r>
      <w:proofErr w:type="gramEnd"/>
      <w:r w:rsidRPr="00F93CF1">
        <w:rPr>
          <w:rFonts w:ascii="Courier New" w:hAnsi="Courier New" w:cs="Courier New"/>
          <w:sz w:val="32"/>
          <w:szCs w:val="32"/>
          <w:u w:val="single"/>
        </w:rPr>
        <w:t xml:space="preserve"> </w:t>
      </w:r>
      <w:proofErr w:type="spellStart"/>
      <w:r w:rsidRPr="00F93CF1">
        <w:rPr>
          <w:rFonts w:ascii="Courier New" w:hAnsi="Courier New" w:cs="Courier New"/>
          <w:sz w:val="32"/>
          <w:szCs w:val="32"/>
          <w:u w:val="single"/>
        </w:rPr>
        <w:t>putListingFileHeader</w:t>
      </w:r>
      <w:proofErr w:type="spellEnd"/>
      <w:r w:rsidRPr="00F93CF1">
        <w:rPr>
          <w:rFonts w:ascii="Courier New" w:hAnsi="Courier New" w:cs="Courier New"/>
          <w:sz w:val="32"/>
          <w:szCs w:val="32"/>
          <w:u w:val="single"/>
        </w:rPr>
        <w:t>()</w:t>
      </w:r>
    </w:p>
    <w:p w:rsidR="00A22C8C" w:rsidRPr="008F1421" w:rsidRDefault="00A22C8C" w:rsidP="008F1421">
      <w:pPr>
        <w:jc w:val="cente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This section will cover the </w:t>
      </w:r>
      <w:proofErr w:type="spellStart"/>
      <w:proofErr w:type="gramStart"/>
      <w:r w:rsidRPr="00F93CF1">
        <w:rPr>
          <w:rFonts w:ascii="Courier New" w:hAnsi="Courier New" w:cs="Courier New"/>
          <w:i/>
          <w:iCs/>
        </w:rPr>
        <w:t>putListingFileHeader</w:t>
      </w:r>
      <w:proofErr w:type="spellEnd"/>
      <w:r w:rsidRPr="00F93CF1">
        <w:rPr>
          <w:rFonts w:ascii="Courier New" w:hAnsi="Courier New" w:cs="Courier New"/>
          <w:i/>
          <w:iCs/>
        </w:rPr>
        <w:t>(</w:t>
      </w:r>
      <w:proofErr w:type="gramEnd"/>
      <w:r w:rsidRPr="00F93CF1">
        <w:rPr>
          <w:rFonts w:ascii="Courier New" w:hAnsi="Courier New" w:cs="Courier New"/>
          <w:i/>
          <w:iCs/>
        </w:rPr>
        <w:t>)</w:t>
      </w:r>
      <w:r w:rsidRPr="0004594A">
        <w:rPr>
          <w:rFonts w:ascii="Times New Roman" w:hAnsi="Times New Roman" w:cs="Times New Roman"/>
        </w:rPr>
        <w:t xml:space="preserve"> procedure and how and what is put to the listing file.  The </w:t>
      </w:r>
      <w:proofErr w:type="spellStart"/>
      <w:proofErr w:type="gramStart"/>
      <w:r w:rsidRPr="00F93CF1">
        <w:rPr>
          <w:rFonts w:ascii="Courier New" w:hAnsi="Courier New" w:cs="Courier New"/>
          <w:i/>
          <w:iCs/>
        </w:rPr>
        <w:t>putListingFileHeader</w:t>
      </w:r>
      <w:proofErr w:type="spellEnd"/>
      <w:r w:rsidRPr="00F93CF1">
        <w:rPr>
          <w:rFonts w:ascii="Courier New" w:hAnsi="Courier New" w:cs="Courier New"/>
          <w:i/>
          <w:iCs/>
        </w:rPr>
        <w:t>(</w:t>
      </w:r>
      <w:proofErr w:type="gramEnd"/>
      <w:r w:rsidRPr="00F93CF1">
        <w:rPr>
          <w:rFonts w:ascii="Courier New" w:hAnsi="Courier New" w:cs="Courier New"/>
          <w:i/>
          <w:iCs/>
        </w:rPr>
        <w:t>)</w:t>
      </w:r>
      <w:r w:rsidRPr="0004594A">
        <w:rPr>
          <w:rFonts w:ascii="Times New Roman" w:hAnsi="Times New Roman" w:cs="Times New Roman"/>
        </w:rPr>
        <w:t xml:space="preserve"> is an operation in </w:t>
      </w:r>
      <w:r w:rsidRPr="00F93CF1">
        <w:rPr>
          <w:rFonts w:ascii="Courier New" w:hAnsi="Courier New" w:cs="Courier New"/>
          <w:i/>
          <w:iCs/>
        </w:rPr>
        <w:t>assembler.cpp</w:t>
      </w:r>
      <w:r w:rsidRPr="0004594A">
        <w:rPr>
          <w:rFonts w:ascii="Times New Roman" w:hAnsi="Times New Roman" w:cs="Times New Roman"/>
        </w:rPr>
        <w:t xml:space="preserve">.  This outputs the header of the </w:t>
      </w:r>
      <w:proofErr w:type="spellStart"/>
      <w:r w:rsidRPr="00CF2DFE">
        <w:rPr>
          <w:rFonts w:ascii="Courier New" w:hAnsi="Courier New" w:cs="Courier New"/>
          <w:i/>
          <w:iCs/>
        </w:rPr>
        <w:t>listingFile</w:t>
      </w:r>
      <w:proofErr w:type="spellEnd"/>
      <w:r w:rsidRPr="0004594A">
        <w:rPr>
          <w:rFonts w:ascii="Times New Roman" w:hAnsi="Times New Roman" w:cs="Times New Roman"/>
        </w:rPr>
        <w:t xml:space="preserve"> by using 8 text objects of </w:t>
      </w:r>
      <w:r w:rsidRPr="0004594A">
        <w:rPr>
          <w:rFonts w:ascii="Times New Roman" w:hAnsi="Times New Roman" w:cs="Times New Roman"/>
          <w:i/>
          <w:iCs/>
        </w:rPr>
        <w:t>header0-header7</w:t>
      </w:r>
      <w:r w:rsidRPr="0004594A">
        <w:rPr>
          <w:rFonts w:ascii="Times New Roman" w:hAnsi="Times New Roman" w:cs="Times New Roman"/>
        </w:rPr>
        <w:t>.  Below is pseudo code of how the 8 text objects will look:</w:t>
      </w:r>
    </w:p>
    <w:p w:rsidR="00A22C8C" w:rsidRPr="0004594A" w:rsidRDefault="00A22C8C" w:rsidP="008F1421">
      <w:pPr>
        <w:rPr>
          <w:rFonts w:ascii="Times New Roman" w:hAnsi="Times New Roman" w:cs="Times New Roman"/>
        </w:rPr>
      </w:pPr>
      <w:r w:rsidRPr="0004594A">
        <w:rPr>
          <w:rFonts w:ascii="Times New Roman" w:hAnsi="Times New Roman" w:cs="Times New Roman"/>
        </w:rPr>
        <w:t xml:space="preserve">    </w:t>
      </w:r>
    </w:p>
    <w:p w:rsidR="00A22C8C" w:rsidRPr="0004594A" w:rsidRDefault="00A22C8C" w:rsidP="008F1421">
      <w:pPr>
        <w:rPr>
          <w:rFonts w:ascii="Times New Roman" w:hAnsi="Times New Roman" w:cs="Times New Roman"/>
          <w:i/>
          <w:iCs/>
        </w:rPr>
      </w:pPr>
      <w:r w:rsidRPr="0004594A">
        <w:rPr>
          <w:rFonts w:ascii="Times New Roman" w:hAnsi="Times New Roman" w:cs="Times New Roman"/>
          <w:i/>
          <w:iCs/>
        </w:rPr>
        <w:t xml:space="preserve">    Text header0 = "+-------------------------------------------------------------------------+\n";</w:t>
      </w:r>
    </w:p>
    <w:p w:rsidR="00A22C8C" w:rsidRPr="0004594A" w:rsidRDefault="00A22C8C" w:rsidP="008F1421">
      <w:pPr>
        <w:rPr>
          <w:rFonts w:ascii="Times New Roman" w:hAnsi="Times New Roman" w:cs="Times New Roman"/>
          <w:i/>
          <w:iCs/>
        </w:rPr>
      </w:pPr>
      <w:r w:rsidRPr="0004594A">
        <w:rPr>
          <w:rFonts w:ascii="Times New Roman" w:hAnsi="Times New Roman" w:cs="Times New Roman"/>
          <w:i/>
          <w:iCs/>
        </w:rPr>
        <w:t xml:space="preserve">    Text header1 = "|                                            Listing                                                   |\n";</w:t>
      </w:r>
    </w:p>
    <w:p w:rsidR="00A22C8C" w:rsidRPr="0004594A" w:rsidRDefault="00A22C8C" w:rsidP="008F1421">
      <w:pPr>
        <w:rPr>
          <w:rFonts w:ascii="Times New Roman" w:hAnsi="Times New Roman" w:cs="Times New Roman"/>
          <w:i/>
          <w:iCs/>
        </w:rPr>
      </w:pPr>
      <w:r w:rsidRPr="0004594A">
        <w:rPr>
          <w:rFonts w:ascii="Times New Roman" w:hAnsi="Times New Roman" w:cs="Times New Roman"/>
          <w:i/>
          <w:iCs/>
        </w:rPr>
        <w:t xml:space="preserve">    Text header2 = "|--------------------------------------------------------------------------|\n";</w:t>
      </w:r>
    </w:p>
    <w:p w:rsidR="00A22C8C" w:rsidRPr="0004594A" w:rsidRDefault="00A22C8C" w:rsidP="008F1421">
      <w:pPr>
        <w:rPr>
          <w:rFonts w:ascii="Times New Roman" w:hAnsi="Times New Roman" w:cs="Times New Roman"/>
          <w:i/>
          <w:iCs/>
        </w:rPr>
      </w:pPr>
      <w:r w:rsidRPr="0004594A">
        <w:rPr>
          <w:rFonts w:ascii="Times New Roman" w:hAnsi="Times New Roman" w:cs="Times New Roman"/>
          <w:i/>
          <w:iCs/>
        </w:rPr>
        <w:t xml:space="preserve">    Text header3 = "|   Object Code   |                           Source                                      |\n";</w:t>
      </w:r>
    </w:p>
    <w:p w:rsidR="00A22C8C" w:rsidRPr="0004594A" w:rsidRDefault="00A22C8C" w:rsidP="008F1421">
      <w:pPr>
        <w:rPr>
          <w:rFonts w:ascii="Times New Roman" w:hAnsi="Times New Roman" w:cs="Times New Roman"/>
          <w:i/>
          <w:iCs/>
        </w:rPr>
      </w:pPr>
      <w:r w:rsidRPr="0004594A">
        <w:rPr>
          <w:rFonts w:ascii="Times New Roman" w:hAnsi="Times New Roman" w:cs="Times New Roman"/>
          <w:i/>
          <w:iCs/>
        </w:rPr>
        <w:t xml:space="preserve">    Text header4 = "|------------------ +-----------------------------------------------------|\n";</w:t>
      </w:r>
    </w:p>
    <w:p w:rsidR="00A22C8C" w:rsidRPr="0004594A" w:rsidRDefault="00A22C8C" w:rsidP="008F1421">
      <w:pPr>
        <w:rPr>
          <w:rFonts w:ascii="Times New Roman" w:hAnsi="Times New Roman" w:cs="Times New Roman"/>
          <w:i/>
          <w:iCs/>
        </w:rPr>
      </w:pPr>
      <w:r w:rsidRPr="0004594A">
        <w:rPr>
          <w:rFonts w:ascii="Times New Roman" w:hAnsi="Times New Roman" w:cs="Times New Roman"/>
          <w:i/>
          <w:iCs/>
        </w:rPr>
        <w:t xml:space="preserve">    Text header5 = "| </w:t>
      </w:r>
      <w:proofErr w:type="gramStart"/>
      <w:r w:rsidRPr="0004594A">
        <w:rPr>
          <w:rFonts w:ascii="Times New Roman" w:hAnsi="Times New Roman" w:cs="Times New Roman"/>
          <w:i/>
          <w:iCs/>
        </w:rPr>
        <w:t>Loc  Data</w:t>
      </w:r>
      <w:proofErr w:type="gramEnd"/>
      <w:r w:rsidRPr="0004594A">
        <w:rPr>
          <w:rFonts w:ascii="Times New Roman" w:hAnsi="Times New Roman" w:cs="Times New Roman"/>
          <w:i/>
          <w:iCs/>
        </w:rPr>
        <w:t xml:space="preserve">   </w:t>
      </w:r>
      <w:proofErr w:type="spellStart"/>
      <w:r w:rsidRPr="0004594A">
        <w:rPr>
          <w:rFonts w:ascii="Times New Roman" w:hAnsi="Times New Roman" w:cs="Times New Roman"/>
          <w:i/>
          <w:iCs/>
        </w:rPr>
        <w:t>Rel</w:t>
      </w:r>
      <w:proofErr w:type="spellEnd"/>
      <w:r w:rsidRPr="0004594A">
        <w:rPr>
          <w:rFonts w:ascii="Times New Roman" w:hAnsi="Times New Roman" w:cs="Times New Roman"/>
          <w:i/>
          <w:iCs/>
        </w:rPr>
        <w:t xml:space="preserve"> | </w:t>
      </w:r>
      <w:proofErr w:type="spellStart"/>
      <w:r w:rsidRPr="0004594A">
        <w:rPr>
          <w:rFonts w:ascii="Times New Roman" w:hAnsi="Times New Roman" w:cs="Times New Roman"/>
          <w:i/>
          <w:iCs/>
        </w:rPr>
        <w:t>Rec</w:t>
      </w:r>
      <w:proofErr w:type="spellEnd"/>
      <w:r w:rsidRPr="0004594A">
        <w:rPr>
          <w:rFonts w:ascii="Times New Roman" w:hAnsi="Times New Roman" w:cs="Times New Roman"/>
          <w:i/>
          <w:iCs/>
        </w:rPr>
        <w:t xml:space="preserve">   Label     OP    Operands/Comments |\n";</w:t>
      </w:r>
    </w:p>
    <w:p w:rsidR="00A22C8C" w:rsidRPr="0004594A" w:rsidRDefault="00A22C8C" w:rsidP="008F1421">
      <w:pPr>
        <w:rPr>
          <w:rFonts w:ascii="Times New Roman" w:hAnsi="Times New Roman" w:cs="Times New Roman"/>
          <w:i/>
          <w:iCs/>
        </w:rPr>
      </w:pPr>
      <w:r w:rsidRPr="0004594A">
        <w:rPr>
          <w:rFonts w:ascii="Times New Roman" w:hAnsi="Times New Roman" w:cs="Times New Roman"/>
          <w:i/>
          <w:iCs/>
        </w:rPr>
        <w:t xml:space="preserve">    Text header6 = "</w:t>
      </w:r>
      <w:proofErr w:type="gramStart"/>
      <w:r w:rsidRPr="0004594A">
        <w:rPr>
          <w:rFonts w:ascii="Times New Roman" w:hAnsi="Times New Roman" w:cs="Times New Roman"/>
          <w:i/>
          <w:iCs/>
        </w:rPr>
        <w:t>|(</w:t>
      </w:r>
      <w:proofErr w:type="gramEnd"/>
      <w:r w:rsidRPr="0004594A">
        <w:rPr>
          <w:rFonts w:ascii="Times New Roman" w:hAnsi="Times New Roman" w:cs="Times New Roman"/>
          <w:i/>
          <w:iCs/>
        </w:rPr>
        <w:t>hex) (hex)        |(</w:t>
      </w:r>
      <w:proofErr w:type="spellStart"/>
      <w:r w:rsidRPr="0004594A">
        <w:rPr>
          <w:rFonts w:ascii="Times New Roman" w:hAnsi="Times New Roman" w:cs="Times New Roman"/>
          <w:i/>
          <w:iCs/>
        </w:rPr>
        <w:t>dec</w:t>
      </w:r>
      <w:proofErr w:type="spellEnd"/>
      <w:r w:rsidRPr="0004594A">
        <w:rPr>
          <w:rFonts w:ascii="Times New Roman" w:hAnsi="Times New Roman" w:cs="Times New Roman"/>
          <w:i/>
          <w:iCs/>
        </w:rPr>
        <w:t>)                                                                   |\n";</w:t>
      </w:r>
    </w:p>
    <w:p w:rsidR="00A22C8C" w:rsidRPr="0004594A" w:rsidRDefault="00A22C8C" w:rsidP="008F1421">
      <w:pPr>
        <w:rPr>
          <w:rFonts w:ascii="Times New Roman" w:hAnsi="Times New Roman" w:cs="Times New Roman"/>
          <w:i/>
          <w:iCs/>
        </w:rPr>
      </w:pPr>
      <w:r w:rsidRPr="0004594A">
        <w:rPr>
          <w:rFonts w:ascii="Times New Roman" w:hAnsi="Times New Roman" w:cs="Times New Roman"/>
          <w:i/>
          <w:iCs/>
        </w:rPr>
        <w:t xml:space="preserve">    Text header7 = "|-----------------+------------------------------------------------------+\n";</w:t>
      </w:r>
    </w:p>
    <w:p w:rsidR="00A22C8C" w:rsidRPr="0004594A" w:rsidRDefault="00A22C8C" w:rsidP="008F1421">
      <w:pPr>
        <w:rPr>
          <w:rFonts w:ascii="Times New Roman" w:hAnsi="Times New Roman" w:cs="Times New Roman"/>
        </w:rPr>
      </w:pPr>
    </w:p>
    <w:p w:rsidR="00A22C8C" w:rsidRPr="0004594A" w:rsidRDefault="00A22C8C" w:rsidP="008F1421">
      <w:pPr>
        <w:rPr>
          <w:rFonts w:ascii="Times New Roman" w:hAnsi="Times New Roman" w:cs="Times New Roman"/>
        </w:rPr>
      </w:pPr>
      <w:r w:rsidRPr="0004594A">
        <w:rPr>
          <w:rFonts w:ascii="Times New Roman" w:hAnsi="Times New Roman" w:cs="Times New Roman"/>
        </w:rPr>
        <w:t>These text objects will then be output to the listing file in order to create the heading.</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contents of </w:t>
      </w:r>
      <w:proofErr w:type="spellStart"/>
      <w:r w:rsidRPr="00CF2DFE">
        <w:rPr>
          <w:rFonts w:ascii="Courier New" w:hAnsi="Courier New" w:cs="Courier New"/>
          <w:i/>
          <w:iCs/>
        </w:rPr>
        <w:t>listingFile</w:t>
      </w:r>
      <w:proofErr w:type="spellEnd"/>
      <w:r w:rsidRPr="0004594A">
        <w:rPr>
          <w:rFonts w:ascii="Times New Roman" w:hAnsi="Times New Roman" w:cs="Times New Roman"/>
        </w:rPr>
        <w:t xml:space="preserve"> will be either the data to fill in the columns of the header as shown above or error messages.  </w:t>
      </w:r>
      <w:r w:rsidRPr="0004594A">
        <w:rPr>
          <w:rFonts w:ascii="Times New Roman" w:hAnsi="Times New Roman" w:cs="Times New Roman"/>
          <w:i/>
          <w:iCs/>
        </w:rPr>
        <w:t>Pass2</w:t>
      </w:r>
      <w:r w:rsidRPr="0004594A">
        <w:rPr>
          <w:rFonts w:ascii="Times New Roman" w:hAnsi="Times New Roman" w:cs="Times New Roman"/>
        </w:rPr>
        <w:t xml:space="preserve"> is the only place in </w:t>
      </w:r>
      <w:r w:rsidRPr="00F93CF1">
        <w:rPr>
          <w:rFonts w:ascii="Courier New" w:hAnsi="Courier New" w:cs="Courier New"/>
          <w:i/>
          <w:iCs/>
        </w:rPr>
        <w:t>assembler.cpp</w:t>
      </w:r>
      <w:r w:rsidRPr="0004594A">
        <w:rPr>
          <w:rFonts w:ascii="Times New Roman" w:hAnsi="Times New Roman" w:cs="Times New Roman"/>
        </w:rPr>
        <w:t xml:space="preserve"> that will output the data needed to fill in the listing table.  The other procedures (</w:t>
      </w:r>
      <w:r w:rsidRPr="00F93CF1">
        <w:rPr>
          <w:rFonts w:ascii="Courier New" w:hAnsi="Courier New" w:cs="Courier New"/>
          <w:i/>
          <w:iCs/>
        </w:rPr>
        <w:t>pass1</w:t>
      </w:r>
      <w:r w:rsidRPr="0004594A">
        <w:rPr>
          <w:rFonts w:ascii="Times New Roman" w:hAnsi="Times New Roman" w:cs="Times New Roman"/>
        </w:rPr>
        <w:t xml:space="preserve">, </w:t>
      </w:r>
      <w:r w:rsidRPr="00F93CF1">
        <w:rPr>
          <w:rFonts w:ascii="Courier New" w:hAnsi="Courier New" w:cs="Courier New"/>
          <w:i/>
          <w:iCs/>
        </w:rPr>
        <w:t>pass2</w:t>
      </w:r>
      <w:r w:rsidRPr="0004594A">
        <w:rPr>
          <w:rFonts w:ascii="Times New Roman" w:hAnsi="Times New Roman" w:cs="Times New Roman"/>
          <w:i/>
          <w:iCs/>
        </w:rPr>
        <w:t>,</w:t>
      </w:r>
      <w:r w:rsidRPr="0004594A">
        <w:rPr>
          <w:rFonts w:ascii="Times New Roman" w:hAnsi="Times New Roman" w:cs="Times New Roman"/>
        </w:rPr>
        <w:t xml:space="preserve"> </w:t>
      </w:r>
      <w:proofErr w:type="spellStart"/>
      <w:r w:rsidRPr="00F93CF1">
        <w:rPr>
          <w:rFonts w:ascii="Courier New" w:hAnsi="Courier New" w:cs="Courier New"/>
          <w:i/>
          <w:iCs/>
        </w:rPr>
        <w:t>getLabel</w:t>
      </w:r>
      <w:proofErr w:type="spellEnd"/>
      <w:r w:rsidRPr="0004594A">
        <w:rPr>
          <w:rFonts w:ascii="Times New Roman" w:hAnsi="Times New Roman" w:cs="Times New Roman"/>
        </w:rPr>
        <w:t xml:space="preserve">, </w:t>
      </w:r>
      <w:proofErr w:type="spellStart"/>
      <w:r w:rsidRPr="00F93CF1">
        <w:rPr>
          <w:rFonts w:ascii="Courier New" w:hAnsi="Courier New" w:cs="Courier New"/>
          <w:i/>
          <w:iCs/>
        </w:rPr>
        <w:t>getOperation</w:t>
      </w:r>
      <w:proofErr w:type="spellEnd"/>
      <w:r w:rsidRPr="0004594A">
        <w:rPr>
          <w:rFonts w:ascii="Times New Roman" w:hAnsi="Times New Roman" w:cs="Times New Roman"/>
        </w:rPr>
        <w:t xml:space="preserve">) will all produce error messages.  These error messages will be covered later in the error handling section.  This section will only discuss how the correct inputs are put to </w:t>
      </w:r>
      <w:proofErr w:type="spellStart"/>
      <w:r w:rsidRPr="00CF2DFE">
        <w:rPr>
          <w:rFonts w:ascii="Courier New" w:hAnsi="Courier New" w:cs="Courier New"/>
          <w:i/>
          <w:iCs/>
        </w:rPr>
        <w:t>listingFile</w:t>
      </w:r>
      <w:proofErr w:type="spellEnd"/>
      <w:r w:rsidRPr="0004594A">
        <w:rPr>
          <w:rFonts w:ascii="Times New Roman" w:hAnsi="Times New Roman" w:cs="Times New Roman"/>
        </w:rPr>
        <w:t>.</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outputting to </w:t>
      </w:r>
      <w:proofErr w:type="spellStart"/>
      <w:r w:rsidRPr="00CF2DFE">
        <w:rPr>
          <w:rFonts w:ascii="Courier New" w:hAnsi="Courier New" w:cs="Courier New"/>
          <w:i/>
          <w:iCs/>
        </w:rPr>
        <w:t>listingFile</w:t>
      </w:r>
      <w:proofErr w:type="spellEnd"/>
      <w:r w:rsidRPr="0004594A">
        <w:rPr>
          <w:rFonts w:ascii="Times New Roman" w:hAnsi="Times New Roman" w:cs="Times New Roman"/>
        </w:rPr>
        <w:t xml:space="preserve"> that occurs in </w:t>
      </w:r>
      <w:r w:rsidRPr="0004594A">
        <w:rPr>
          <w:rFonts w:ascii="Times New Roman" w:hAnsi="Times New Roman" w:cs="Times New Roman"/>
          <w:i/>
          <w:iCs/>
        </w:rPr>
        <w:t>Pass2</w:t>
      </w:r>
      <w:r w:rsidRPr="0004594A">
        <w:rPr>
          <w:rFonts w:ascii="Times New Roman" w:hAnsi="Times New Roman" w:cs="Times New Roman"/>
        </w:rPr>
        <w:t xml:space="preserve"> will occur after the machine code line is assembled.  How output is written to </w:t>
      </w:r>
      <w:proofErr w:type="spellStart"/>
      <w:r w:rsidRPr="00CF2DFE">
        <w:rPr>
          <w:rFonts w:ascii="Courier New" w:hAnsi="Courier New" w:cs="Courier New"/>
          <w:i/>
          <w:iCs/>
        </w:rPr>
        <w:t>listingFile</w:t>
      </w:r>
      <w:proofErr w:type="spellEnd"/>
      <w:r w:rsidRPr="0004594A">
        <w:rPr>
          <w:rFonts w:ascii="Times New Roman" w:hAnsi="Times New Roman" w:cs="Times New Roman"/>
        </w:rPr>
        <w:t xml:space="preserve"> will depend on whether the operation in the current line is a machine op or a pseudo op.  If the operation is a machine op every line will be put to </w:t>
      </w:r>
      <w:proofErr w:type="spellStart"/>
      <w:r w:rsidRPr="00CF2DFE">
        <w:rPr>
          <w:rFonts w:ascii="Courier New" w:hAnsi="Courier New" w:cs="Courier New"/>
          <w:i/>
          <w:iCs/>
        </w:rPr>
        <w:t>listingFile</w:t>
      </w:r>
      <w:proofErr w:type="spellEnd"/>
      <w:r w:rsidRPr="0004594A">
        <w:rPr>
          <w:rFonts w:ascii="Times New Roman" w:hAnsi="Times New Roman" w:cs="Times New Roman"/>
        </w:rPr>
        <w:t xml:space="preserve"> the same way.  </w:t>
      </w:r>
      <w:r w:rsidRPr="0004594A">
        <w:rPr>
          <w:rFonts w:ascii="Times New Roman" w:hAnsi="Times New Roman" w:cs="Times New Roman"/>
          <w:i/>
          <w:iCs/>
        </w:rPr>
        <w:t xml:space="preserve">Pass2 </w:t>
      </w:r>
      <w:r w:rsidRPr="0004594A">
        <w:rPr>
          <w:rFonts w:ascii="Times New Roman" w:hAnsi="Times New Roman" w:cs="Times New Roman"/>
        </w:rPr>
        <w:t xml:space="preserve">will use the original line that was read in from </w:t>
      </w:r>
      <w:proofErr w:type="spellStart"/>
      <w:r w:rsidRPr="00F93CF1">
        <w:rPr>
          <w:rFonts w:ascii="Courier New" w:hAnsi="Courier New" w:cs="Courier New"/>
          <w:i/>
          <w:iCs/>
        </w:rPr>
        <w:t>intermediate_table</w:t>
      </w:r>
      <w:proofErr w:type="spellEnd"/>
      <w:r w:rsidRPr="0004594A">
        <w:rPr>
          <w:rFonts w:ascii="Times New Roman" w:hAnsi="Times New Roman" w:cs="Times New Roman"/>
        </w:rPr>
        <w:t xml:space="preserve"> to produce the columns under </w:t>
      </w:r>
      <w:r w:rsidRPr="0004594A">
        <w:rPr>
          <w:rFonts w:ascii="Times New Roman" w:hAnsi="Times New Roman" w:cs="Times New Roman"/>
          <w:i/>
          <w:iCs/>
        </w:rPr>
        <w:t>Source</w:t>
      </w:r>
      <w:r w:rsidRPr="0004594A">
        <w:rPr>
          <w:rFonts w:ascii="Times New Roman" w:hAnsi="Times New Roman" w:cs="Times New Roman"/>
        </w:rPr>
        <w:t xml:space="preserve"> and a copy of the assembled line (</w:t>
      </w:r>
      <w:proofErr w:type="spellStart"/>
      <w:r w:rsidRPr="0004594A">
        <w:rPr>
          <w:rFonts w:ascii="Times New Roman" w:hAnsi="Times New Roman" w:cs="Times New Roman"/>
          <w:i/>
          <w:iCs/>
        </w:rPr>
        <w:t>lineTemp</w:t>
      </w:r>
      <w:proofErr w:type="spellEnd"/>
      <w:r w:rsidRPr="0004594A">
        <w:rPr>
          <w:rFonts w:ascii="Times New Roman" w:hAnsi="Times New Roman" w:cs="Times New Roman"/>
        </w:rPr>
        <w:t xml:space="preserve">) to produce the columns under </w:t>
      </w:r>
      <w:r w:rsidRPr="0004594A">
        <w:rPr>
          <w:rFonts w:ascii="Times New Roman" w:hAnsi="Times New Roman" w:cs="Times New Roman"/>
          <w:i/>
          <w:iCs/>
        </w:rPr>
        <w:t>Object Code</w:t>
      </w:r>
      <w:r w:rsidRPr="0004594A">
        <w:rPr>
          <w:rFonts w:ascii="Times New Roman" w:hAnsi="Times New Roman" w:cs="Times New Roman"/>
        </w:rPr>
        <w:t>.</w:t>
      </w:r>
      <w:r w:rsidRPr="0004594A">
        <w:rPr>
          <w:rFonts w:ascii="Times New Roman" w:hAnsi="Times New Roman" w:cs="Times New Roman"/>
          <w:i/>
          <w:iCs/>
        </w:rPr>
        <w:t xml:space="preserve"> Pass2</w:t>
      </w:r>
      <w:r w:rsidRPr="0004594A">
        <w:rPr>
          <w:rFonts w:ascii="Times New Roman" w:hAnsi="Times New Roman" w:cs="Times New Roman"/>
        </w:rPr>
        <w:t xml:space="preserve"> will first determine how many spaces to put between the </w:t>
      </w:r>
      <w:proofErr w:type="spellStart"/>
      <w:r w:rsidRPr="0004594A">
        <w:rPr>
          <w:rFonts w:ascii="Times New Roman" w:hAnsi="Times New Roman" w:cs="Times New Roman"/>
          <w:i/>
          <w:iCs/>
        </w:rPr>
        <w:t>Rec</w:t>
      </w:r>
      <w:proofErr w:type="spellEnd"/>
      <w:r w:rsidRPr="0004594A">
        <w:rPr>
          <w:rFonts w:ascii="Times New Roman" w:hAnsi="Times New Roman" w:cs="Times New Roman"/>
        </w:rPr>
        <w:t xml:space="preserve"> (number of records) and </w:t>
      </w:r>
      <w:r w:rsidRPr="0004594A">
        <w:rPr>
          <w:rFonts w:ascii="Times New Roman" w:hAnsi="Times New Roman" w:cs="Times New Roman"/>
          <w:i/>
          <w:iCs/>
        </w:rPr>
        <w:t>Label</w:t>
      </w:r>
      <w:r w:rsidRPr="0004594A">
        <w:rPr>
          <w:rFonts w:ascii="Times New Roman" w:hAnsi="Times New Roman" w:cs="Times New Roman"/>
        </w:rPr>
        <w:t xml:space="preserve"> columns.  Once it determines the number of spaces to put, it will remove the ”T” at the beginning of </w:t>
      </w:r>
      <w:proofErr w:type="spellStart"/>
      <w:r w:rsidRPr="00CF2DFE">
        <w:rPr>
          <w:rFonts w:ascii="Courier New" w:hAnsi="Courier New" w:cs="Courier New"/>
          <w:i/>
          <w:iCs/>
        </w:rPr>
        <w:t>lineTemp</w:t>
      </w:r>
      <w:proofErr w:type="spellEnd"/>
      <w:r w:rsidRPr="0004594A">
        <w:rPr>
          <w:rFonts w:ascii="Times New Roman" w:hAnsi="Times New Roman" w:cs="Times New Roman"/>
        </w:rPr>
        <w:t xml:space="preserve"> and then put three spaces between the address and the rest of the line.  Then starting at the position 10 of the </w:t>
      </w:r>
      <w:proofErr w:type="spellStart"/>
      <w:r w:rsidRPr="00CF2DFE">
        <w:rPr>
          <w:rFonts w:ascii="Courier New" w:hAnsi="Courier New" w:cs="Courier New"/>
          <w:i/>
          <w:iCs/>
        </w:rPr>
        <w:t>lineTemp</w:t>
      </w:r>
      <w:proofErr w:type="spellEnd"/>
      <w:r w:rsidRPr="0004594A">
        <w:rPr>
          <w:rFonts w:ascii="Times New Roman" w:hAnsi="Times New Roman" w:cs="Times New Roman"/>
        </w:rPr>
        <w:t xml:space="preserve"> </w:t>
      </w:r>
      <w:r w:rsidRPr="0004594A">
        <w:rPr>
          <w:rFonts w:ascii="Times New Roman" w:hAnsi="Times New Roman" w:cs="Times New Roman"/>
          <w:i/>
          <w:iCs/>
        </w:rPr>
        <w:t>Pass2</w:t>
      </w:r>
      <w:r w:rsidRPr="0004594A">
        <w:rPr>
          <w:rFonts w:ascii="Times New Roman" w:hAnsi="Times New Roman" w:cs="Times New Roman"/>
        </w:rPr>
        <w:t xml:space="preserve"> will add spaces until it hits the center divider which is at position 14.  Then two spaces will be added at position 12 of the original line to move the operation under the </w:t>
      </w:r>
      <w:r w:rsidRPr="0004594A">
        <w:rPr>
          <w:rFonts w:ascii="Times New Roman" w:hAnsi="Times New Roman" w:cs="Times New Roman"/>
          <w:i/>
          <w:iCs/>
        </w:rPr>
        <w:t>OP</w:t>
      </w:r>
      <w:r w:rsidRPr="0004594A">
        <w:rPr>
          <w:rFonts w:ascii="Times New Roman" w:hAnsi="Times New Roman" w:cs="Times New Roman"/>
        </w:rPr>
        <w:t xml:space="preserve"> column.  Finally the lines will be output to </w:t>
      </w:r>
      <w:proofErr w:type="spellStart"/>
      <w:r w:rsidRPr="00CF2DFE">
        <w:rPr>
          <w:rFonts w:ascii="Courier New" w:hAnsi="Courier New" w:cs="Courier New"/>
          <w:i/>
          <w:iCs/>
        </w:rPr>
        <w:t>listingFile</w:t>
      </w:r>
      <w:proofErr w:type="spellEnd"/>
      <w:r w:rsidRPr="0004594A">
        <w:rPr>
          <w:rFonts w:ascii="Times New Roman" w:hAnsi="Times New Roman" w:cs="Times New Roman"/>
        </w:rPr>
        <w:t xml:space="preserve"> using the code:</w:t>
      </w:r>
    </w:p>
    <w:p w:rsidR="00A22C8C" w:rsidRPr="0004594A" w:rsidRDefault="00A22C8C" w:rsidP="008F1421">
      <w:pPr>
        <w:rPr>
          <w:rFonts w:ascii="Times New Roman" w:hAnsi="Times New Roman" w:cs="Times New Roman"/>
        </w:rPr>
      </w:pPr>
    </w:p>
    <w:p w:rsidR="00A22C8C" w:rsidRPr="000D0B85" w:rsidRDefault="00A22C8C" w:rsidP="008F1421">
      <w:pPr>
        <w:jc w:val="center"/>
        <w:rPr>
          <w:rFonts w:ascii="Courier New" w:hAnsi="Courier New" w:cs="Courier New"/>
          <w:i/>
          <w:iCs/>
        </w:rPr>
      </w:pPr>
      <w:proofErr w:type="spellStart"/>
      <w:proofErr w:type="gramStart"/>
      <w:r w:rsidRPr="000D0B85">
        <w:rPr>
          <w:rFonts w:ascii="Courier New" w:hAnsi="Courier New" w:cs="Courier New"/>
          <w:i/>
          <w:iCs/>
        </w:rPr>
        <w:t>listingFile</w:t>
      </w:r>
      <w:proofErr w:type="spellEnd"/>
      <w:proofErr w:type="gramEnd"/>
      <w:r w:rsidRPr="000D0B85">
        <w:rPr>
          <w:rFonts w:ascii="Courier New" w:hAnsi="Courier New" w:cs="Courier New"/>
          <w:i/>
          <w:iCs/>
        </w:rPr>
        <w:t xml:space="preserve"> &lt;&lt;"| " &lt;&lt;</w:t>
      </w:r>
      <w:proofErr w:type="spellStart"/>
      <w:r w:rsidRPr="000D0B85">
        <w:rPr>
          <w:rFonts w:ascii="Courier New" w:hAnsi="Courier New" w:cs="Courier New"/>
          <w:i/>
          <w:iCs/>
        </w:rPr>
        <w:t>lineTemp</w:t>
      </w:r>
      <w:proofErr w:type="spellEnd"/>
      <w:r w:rsidRPr="000D0B85">
        <w:rPr>
          <w:rFonts w:ascii="Courier New" w:hAnsi="Courier New" w:cs="Courier New"/>
          <w:i/>
          <w:iCs/>
        </w:rPr>
        <w:t xml:space="preserve"> &lt;&lt;"  | " &lt;&lt;</w:t>
      </w:r>
      <w:proofErr w:type="spellStart"/>
      <w:r w:rsidRPr="000D0B85">
        <w:rPr>
          <w:rFonts w:ascii="Courier New" w:hAnsi="Courier New" w:cs="Courier New"/>
          <w:i/>
          <w:iCs/>
        </w:rPr>
        <w:t>numRecords</w:t>
      </w:r>
      <w:proofErr w:type="spellEnd"/>
      <w:r w:rsidRPr="000D0B85">
        <w:rPr>
          <w:rFonts w:ascii="Courier New" w:hAnsi="Courier New" w:cs="Courier New"/>
          <w:i/>
          <w:iCs/>
        </w:rPr>
        <w:t xml:space="preserve"> &lt;&lt;spaces &lt;&lt;line &lt;&lt;'\n';</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If the operation in the line is a pseudo op how </w:t>
      </w:r>
      <w:proofErr w:type="spellStart"/>
      <w:r w:rsidRPr="00CF2DFE">
        <w:rPr>
          <w:rFonts w:ascii="Courier New" w:hAnsi="Courier New" w:cs="Courier New"/>
          <w:i/>
          <w:iCs/>
        </w:rPr>
        <w:t>listingFile</w:t>
      </w:r>
      <w:proofErr w:type="spellEnd"/>
      <w:r w:rsidRPr="0004594A">
        <w:rPr>
          <w:rFonts w:ascii="Times New Roman" w:hAnsi="Times New Roman" w:cs="Times New Roman"/>
        </w:rPr>
        <w:t xml:space="preserve"> is written to will depend on which pseudo op is being called.  If the operation is “NMD”, “CCD”, “RET”, “GTC”, </w:t>
      </w:r>
      <w:proofErr w:type="gramStart"/>
      <w:r w:rsidRPr="0004594A">
        <w:rPr>
          <w:rFonts w:ascii="Times New Roman" w:hAnsi="Times New Roman" w:cs="Times New Roman"/>
        </w:rPr>
        <w:t>or ”</w:t>
      </w:r>
      <w:proofErr w:type="gramEnd"/>
      <w:r w:rsidRPr="0004594A">
        <w:rPr>
          <w:rFonts w:ascii="Times New Roman" w:hAnsi="Times New Roman" w:cs="Times New Roman"/>
        </w:rPr>
        <w:t xml:space="preserve">PTC” the process of outputting to </w:t>
      </w:r>
      <w:proofErr w:type="spellStart"/>
      <w:r w:rsidRPr="000D0B85">
        <w:rPr>
          <w:rFonts w:ascii="Courier New" w:hAnsi="Courier New" w:cs="Courier New"/>
          <w:i/>
          <w:iCs/>
        </w:rPr>
        <w:t>listingFile</w:t>
      </w:r>
      <w:proofErr w:type="spellEnd"/>
      <w:r w:rsidRPr="0004594A">
        <w:rPr>
          <w:rFonts w:ascii="Times New Roman" w:hAnsi="Times New Roman" w:cs="Times New Roman"/>
        </w:rPr>
        <w:t xml:space="preserve"> will be exactly the same as described above with the machine code ops.  For “RES”, “ORI”,”END”, and “EQU” two lines will be added to position 12 of the original line to move the op code then output will be written to </w:t>
      </w:r>
      <w:proofErr w:type="spellStart"/>
      <w:r w:rsidRPr="000D0B85">
        <w:rPr>
          <w:rFonts w:ascii="Courier New" w:hAnsi="Courier New" w:cs="Courier New"/>
          <w:i/>
          <w:iCs/>
        </w:rPr>
        <w:t>listingFile</w:t>
      </w:r>
      <w:proofErr w:type="spellEnd"/>
      <w:r w:rsidRPr="0004594A">
        <w:rPr>
          <w:rFonts w:ascii="Times New Roman" w:hAnsi="Times New Roman" w:cs="Times New Roman"/>
        </w:rPr>
        <w:t xml:space="preserve"> in the following format:</w:t>
      </w:r>
    </w:p>
    <w:p w:rsidR="00A22C8C" w:rsidRPr="0004594A" w:rsidRDefault="00A22C8C" w:rsidP="008F1421">
      <w:pPr>
        <w:rPr>
          <w:rFonts w:ascii="Times New Roman" w:hAnsi="Times New Roman" w:cs="Times New Roman"/>
        </w:rPr>
      </w:pPr>
    </w:p>
    <w:p w:rsidR="00A22C8C" w:rsidRPr="000D0B85" w:rsidRDefault="00A22C8C" w:rsidP="008F1421">
      <w:pPr>
        <w:jc w:val="center"/>
        <w:rPr>
          <w:rFonts w:ascii="Courier New" w:hAnsi="Courier New" w:cs="Courier New"/>
          <w:i/>
          <w:iCs/>
        </w:rPr>
      </w:pPr>
      <w:proofErr w:type="spellStart"/>
      <w:proofErr w:type="gramStart"/>
      <w:r w:rsidRPr="000D0B85">
        <w:rPr>
          <w:rFonts w:ascii="Courier New" w:hAnsi="Courier New" w:cs="Courier New"/>
          <w:i/>
          <w:iCs/>
        </w:rPr>
        <w:t>listingFile</w:t>
      </w:r>
      <w:proofErr w:type="spellEnd"/>
      <w:proofErr w:type="gramEnd"/>
      <w:r w:rsidRPr="000D0B85">
        <w:rPr>
          <w:rFonts w:ascii="Courier New" w:hAnsi="Courier New" w:cs="Courier New"/>
          <w:i/>
          <w:iCs/>
        </w:rPr>
        <w:t xml:space="preserve"> &lt;&lt;"|                 |       " &lt;&lt;line &lt;&lt;'\n';</w:t>
      </w:r>
    </w:p>
    <w:p w:rsidR="00A22C8C" w:rsidRPr="0004594A" w:rsidRDefault="00A22C8C" w:rsidP="008F1421">
      <w:pPr>
        <w:jc w:val="center"/>
        <w:rPr>
          <w:rFonts w:ascii="Times New Roman" w:hAnsi="Times New Roman" w:cs="Times New Roman"/>
        </w:rPr>
      </w:pPr>
    </w:p>
    <w:p w:rsidR="00A22C8C" w:rsidRPr="0004594A" w:rsidRDefault="00A22C8C" w:rsidP="008F1421">
      <w:pPr>
        <w:rPr>
          <w:rFonts w:ascii="Times New Roman" w:hAnsi="Times New Roman" w:cs="Times New Roman"/>
        </w:rPr>
      </w:pPr>
    </w:p>
    <w:p w:rsidR="00A22C8C" w:rsidRPr="0004594A" w:rsidRDefault="00A22C8C" w:rsidP="008F1421">
      <w:pPr>
        <w:rPr>
          <w:rFonts w:ascii="Times New Roman" w:hAnsi="Times New Roman" w:cs="Times New Roman"/>
        </w:rPr>
      </w:pPr>
    </w:p>
    <w:p w:rsidR="00A22C8C" w:rsidRPr="0004594A" w:rsidRDefault="00A22C8C" w:rsidP="008F1421">
      <w:pPr>
        <w:rPr>
          <w:rFonts w:ascii="Times New Roman" w:hAnsi="Times New Roman" w:cs="Times New Roman"/>
        </w:rPr>
      </w:pPr>
    </w:p>
    <w:p w:rsidR="00A22C8C" w:rsidRPr="0004594A" w:rsidRDefault="00A22C8C" w:rsidP="008F1421">
      <w:pPr>
        <w:rPr>
          <w:rFonts w:ascii="Times New Roman" w:hAnsi="Times New Roman" w:cs="Times New Roman"/>
        </w:rPr>
      </w:pPr>
    </w:p>
    <w:p w:rsidR="00A22C8C" w:rsidRPr="0004594A" w:rsidRDefault="00A22C8C" w:rsidP="008F1421">
      <w:pPr>
        <w:pBdr>
          <w:bottom w:val="single" w:sz="4" w:space="1" w:color="auto"/>
        </w:pBdr>
        <w:rPr>
          <w:rFonts w:ascii="Times New Roman" w:hAnsi="Times New Roman" w:cs="Times New Roman"/>
          <w:sz w:val="44"/>
          <w:szCs w:val="44"/>
        </w:rPr>
      </w:pPr>
      <w:r w:rsidRPr="0004594A">
        <w:rPr>
          <w:rFonts w:ascii="Times New Roman" w:hAnsi="Times New Roman" w:cs="Times New Roman"/>
          <w:sz w:val="44"/>
          <w:szCs w:val="44"/>
        </w:rPr>
        <w:lastRenderedPageBreak/>
        <w:t>Module Overview</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Below is the connectivity diagram of </w:t>
      </w:r>
      <w:r w:rsidRPr="00F93CF1">
        <w:rPr>
          <w:rFonts w:ascii="Courier New" w:hAnsi="Courier New" w:cs="Courier New"/>
          <w:i/>
          <w:iCs/>
        </w:rPr>
        <w:t>assembler.cpp</w:t>
      </w:r>
      <w:r w:rsidRPr="0004594A">
        <w:rPr>
          <w:rFonts w:ascii="Times New Roman" w:hAnsi="Times New Roman" w:cs="Times New Roman"/>
        </w:rPr>
        <w:t>.  This shows how all the data structures and modules connect and relate with each other.</w:t>
      </w:r>
    </w:p>
    <w:p w:rsidR="00A22C8C" w:rsidRPr="0004594A" w:rsidRDefault="00CE588A" w:rsidP="008F1421">
      <w:pPr>
        <w:rPr>
          <w:rFonts w:ascii="Times New Roman" w:hAnsi="Times New Roman" w:cs="Times New Roman"/>
        </w:rPr>
      </w:pPr>
      <w:r>
        <w:rPr>
          <w:rFonts w:ascii="Times New Roman" w:hAnsi="Times New Roman" w:cs="Times New Roman"/>
          <w:noProof/>
        </w:rPr>
        <w:drawing>
          <wp:inline distT="0" distB="0" distL="0" distR="0">
            <wp:extent cx="5837555" cy="412559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837555" cy="4125595"/>
                    </a:xfrm>
                    <a:prstGeom prst="rect">
                      <a:avLst/>
                    </a:prstGeom>
                    <a:noFill/>
                    <a:ln w="9525">
                      <a:noFill/>
                      <a:miter lim="800000"/>
                      <a:headEnd/>
                      <a:tailEnd/>
                    </a:ln>
                  </pic:spPr>
                </pic:pic>
              </a:graphicData>
            </a:graphic>
          </wp:inline>
        </w:drawing>
      </w:r>
    </w:p>
    <w:p w:rsidR="00A22C8C" w:rsidRDefault="00A22C8C" w:rsidP="008F1421">
      <w:pPr>
        <w:jc w:val="center"/>
        <w:rPr>
          <w:rFonts w:ascii="Times New Roman" w:hAnsi="Times New Roman" w:cs="Times New Roman"/>
          <w:u w:val="single"/>
        </w:rPr>
      </w:pPr>
    </w:p>
    <w:p w:rsidR="00A22C8C" w:rsidRDefault="00A22C8C" w:rsidP="008F1421">
      <w:pPr>
        <w:jc w:val="center"/>
        <w:rPr>
          <w:rFonts w:ascii="Times New Roman" w:hAnsi="Times New Roman" w:cs="Times New Roman"/>
          <w:u w:val="single"/>
        </w:rPr>
      </w:pPr>
    </w:p>
    <w:p w:rsidR="00A22C8C" w:rsidRPr="0004594A" w:rsidRDefault="00A22C8C" w:rsidP="008F1421">
      <w:pPr>
        <w:jc w:val="center"/>
        <w:rPr>
          <w:rFonts w:ascii="Times New Roman" w:hAnsi="Times New Roman" w:cs="Times New Roman"/>
          <w:u w:val="single"/>
        </w:rPr>
      </w:pPr>
    </w:p>
    <w:p w:rsidR="00A22C8C" w:rsidRPr="0004594A" w:rsidRDefault="00A22C8C" w:rsidP="008F1421">
      <w:pPr>
        <w:rPr>
          <w:rFonts w:ascii="Times New Roman" w:hAnsi="Times New Roman" w:cs="Times New Roman"/>
          <w:u w:val="single"/>
        </w:rPr>
      </w:pPr>
    </w:p>
    <w:p w:rsidR="00A22C8C" w:rsidRPr="0004594A" w:rsidRDefault="00A22C8C" w:rsidP="008F1421">
      <w:pPr>
        <w:rPr>
          <w:rFonts w:ascii="Times New Roman" w:hAnsi="Times New Roman" w:cs="Times New Roman"/>
          <w:sz w:val="36"/>
          <w:szCs w:val="36"/>
          <w:u w:val="single"/>
        </w:rPr>
      </w:pPr>
      <w:r w:rsidRPr="0004594A">
        <w:rPr>
          <w:rFonts w:ascii="Times New Roman" w:hAnsi="Times New Roman" w:cs="Times New Roman"/>
          <w:sz w:val="36"/>
          <w:szCs w:val="36"/>
          <w:u w:val="single"/>
        </w:rPr>
        <w:t>Assembler Execution</w:t>
      </w:r>
    </w:p>
    <w:p w:rsidR="00A22C8C" w:rsidRPr="0004594A" w:rsidRDefault="00A22C8C" w:rsidP="008F1421">
      <w:pPr>
        <w:rPr>
          <w:rFonts w:ascii="Times New Roman" w:hAnsi="Times New Roman" w:cs="Times New Roman"/>
        </w:rPr>
      </w:pPr>
    </w:p>
    <w:p w:rsidR="00A22C8C" w:rsidRDefault="00A22C8C" w:rsidP="004D731B">
      <w:pPr>
        <w:ind w:firstLine="720"/>
        <w:rPr>
          <w:rFonts w:ascii="Times New Roman" w:hAnsi="Times New Roman" w:cs="Times New Roman"/>
        </w:rPr>
      </w:pPr>
      <w:r w:rsidRPr="0004594A">
        <w:rPr>
          <w:rFonts w:ascii="Times New Roman" w:hAnsi="Times New Roman" w:cs="Times New Roman"/>
        </w:rPr>
        <w:t xml:space="preserve">The execution of the </w:t>
      </w:r>
      <w:r w:rsidRPr="00F93CF1">
        <w:rPr>
          <w:rFonts w:ascii="Courier New" w:hAnsi="Courier New" w:cs="Courier New"/>
          <w:i/>
          <w:iCs/>
        </w:rPr>
        <w:t>assembler.cpp</w:t>
      </w:r>
      <w:r w:rsidRPr="0004594A">
        <w:rPr>
          <w:rFonts w:ascii="Times New Roman" w:hAnsi="Times New Roman" w:cs="Times New Roman"/>
        </w:rPr>
        <w:t xml:space="preserve"> file begins with opening the necessary input and output files.  The </w:t>
      </w:r>
      <w:proofErr w:type="spellStart"/>
      <w:r w:rsidRPr="000D0B85">
        <w:rPr>
          <w:rFonts w:ascii="Courier New" w:hAnsi="Courier New" w:cs="Courier New"/>
          <w:i/>
          <w:iCs/>
        </w:rPr>
        <w:t>assemblySource</w:t>
      </w:r>
      <w:proofErr w:type="spellEnd"/>
      <w:r w:rsidRPr="0004594A">
        <w:rPr>
          <w:rFonts w:ascii="Times New Roman" w:hAnsi="Times New Roman" w:cs="Times New Roman"/>
        </w:rPr>
        <w:t xml:space="preserve"> input file and the </w:t>
      </w:r>
      <w:proofErr w:type="spellStart"/>
      <w:r w:rsidRPr="000D0B85">
        <w:rPr>
          <w:rFonts w:ascii="Courier New" w:hAnsi="Courier New" w:cs="Courier New"/>
          <w:i/>
          <w:iCs/>
        </w:rPr>
        <w:t>objectOut</w:t>
      </w:r>
      <w:proofErr w:type="spellEnd"/>
      <w:r w:rsidRPr="0004594A">
        <w:rPr>
          <w:rFonts w:ascii="Times New Roman" w:hAnsi="Times New Roman" w:cs="Times New Roman"/>
        </w:rPr>
        <w:t xml:space="preserve"> and </w:t>
      </w:r>
      <w:proofErr w:type="spellStart"/>
      <w:r w:rsidRPr="000D0B85">
        <w:rPr>
          <w:rFonts w:ascii="Courier New" w:hAnsi="Courier New" w:cs="Courier New"/>
          <w:i/>
          <w:iCs/>
        </w:rPr>
        <w:t>listingFile</w:t>
      </w:r>
      <w:proofErr w:type="spellEnd"/>
      <w:r w:rsidRPr="0004594A">
        <w:rPr>
          <w:rFonts w:ascii="Times New Roman" w:hAnsi="Times New Roman" w:cs="Times New Roman"/>
        </w:rPr>
        <w:t xml:space="preserve"> output files are open using the </w:t>
      </w:r>
      <w:proofErr w:type="spellStart"/>
      <w:r w:rsidRPr="000D0B85">
        <w:rPr>
          <w:rFonts w:ascii="Courier New" w:hAnsi="Courier New" w:cs="Courier New"/>
          <w:i/>
          <w:iCs/>
        </w:rPr>
        <w:t>Open_</w:t>
      </w:r>
      <w:proofErr w:type="gramStart"/>
      <w:r w:rsidRPr="000D0B85">
        <w:rPr>
          <w:rFonts w:ascii="Courier New" w:hAnsi="Courier New" w:cs="Courier New"/>
          <w:i/>
          <w:iCs/>
        </w:rPr>
        <w:t>External</w:t>
      </w:r>
      <w:proofErr w:type="spellEnd"/>
      <w:r>
        <w:rPr>
          <w:rFonts w:ascii="Courier New" w:hAnsi="Courier New" w:cs="Courier New"/>
          <w:i/>
          <w:iCs/>
        </w:rPr>
        <w:t>(</w:t>
      </w:r>
      <w:proofErr w:type="gramEnd"/>
      <w:r>
        <w:rPr>
          <w:rFonts w:ascii="Courier New" w:hAnsi="Courier New" w:cs="Courier New"/>
          <w:i/>
          <w:iCs/>
        </w:rPr>
        <w:t>)</w:t>
      </w:r>
      <w:r w:rsidRPr="0004594A">
        <w:rPr>
          <w:rFonts w:ascii="Times New Roman" w:hAnsi="Times New Roman" w:cs="Times New Roman"/>
        </w:rPr>
        <w:t xml:space="preserve"> </w:t>
      </w:r>
      <w:r>
        <w:rPr>
          <w:rFonts w:ascii="Times New Roman" w:hAnsi="Times New Roman" w:cs="Times New Roman"/>
        </w:rPr>
        <w:t>operation</w:t>
      </w:r>
      <w:r w:rsidRPr="0004594A">
        <w:rPr>
          <w:rFonts w:ascii="Times New Roman" w:hAnsi="Times New Roman" w:cs="Times New Roman"/>
        </w:rPr>
        <w:t xml:space="preserve">.  The operation </w:t>
      </w:r>
      <w:proofErr w:type="gramStart"/>
      <w:r w:rsidRPr="00F93CF1">
        <w:rPr>
          <w:rFonts w:ascii="Courier New" w:hAnsi="Courier New" w:cs="Courier New"/>
          <w:i/>
          <w:iCs/>
        </w:rPr>
        <w:t>assemble(</w:t>
      </w:r>
      <w:proofErr w:type="gramEnd"/>
      <w:r w:rsidRPr="00F93CF1">
        <w:rPr>
          <w:rFonts w:ascii="Courier New" w:hAnsi="Courier New" w:cs="Courier New"/>
          <w:i/>
          <w:iCs/>
        </w:rPr>
        <w:t>)</w:t>
      </w:r>
      <w:r w:rsidRPr="00F93CF1">
        <w:rPr>
          <w:rFonts w:ascii="Courier New" w:hAnsi="Courier New" w:cs="Courier New"/>
        </w:rPr>
        <w:t xml:space="preserve"> </w:t>
      </w:r>
      <w:r w:rsidRPr="0004594A">
        <w:rPr>
          <w:rFonts w:ascii="Times New Roman" w:hAnsi="Times New Roman" w:cs="Times New Roman"/>
        </w:rPr>
        <w:t xml:space="preserve">is then called.  The </w:t>
      </w:r>
      <w:proofErr w:type="gramStart"/>
      <w:r w:rsidRPr="00F93CF1">
        <w:rPr>
          <w:rFonts w:ascii="Courier New" w:hAnsi="Courier New" w:cs="Courier New"/>
          <w:i/>
          <w:iCs/>
        </w:rPr>
        <w:t>assemble(</w:t>
      </w:r>
      <w:proofErr w:type="gramEnd"/>
      <w:r w:rsidRPr="00F93CF1">
        <w:rPr>
          <w:rFonts w:ascii="Courier New" w:hAnsi="Courier New" w:cs="Courier New"/>
          <w:i/>
          <w:iCs/>
        </w:rPr>
        <w:t>)</w:t>
      </w:r>
      <w:r w:rsidRPr="00F93CF1">
        <w:rPr>
          <w:rFonts w:ascii="Courier New" w:hAnsi="Courier New" w:cs="Courier New"/>
        </w:rPr>
        <w:t xml:space="preserve"> </w:t>
      </w:r>
      <w:r w:rsidRPr="0004594A">
        <w:rPr>
          <w:rFonts w:ascii="Times New Roman" w:hAnsi="Times New Roman" w:cs="Times New Roman"/>
        </w:rPr>
        <w:t xml:space="preserve">operation first outputs to the </w:t>
      </w:r>
      <w:proofErr w:type="spellStart"/>
      <w:r w:rsidRPr="000D0B85">
        <w:rPr>
          <w:rFonts w:ascii="Courier New" w:hAnsi="Courier New" w:cs="Courier New"/>
          <w:i/>
          <w:iCs/>
        </w:rPr>
        <w:t>stdOut</w:t>
      </w:r>
      <w:proofErr w:type="spellEnd"/>
      <w:r w:rsidRPr="0004594A">
        <w:rPr>
          <w:rFonts w:ascii="Times New Roman" w:hAnsi="Times New Roman" w:cs="Times New Roman"/>
        </w:rPr>
        <w:t xml:space="preserve"> to let the user know that the program is assembling.  Three more operation are then called in the order of </w:t>
      </w:r>
      <w:proofErr w:type="gramStart"/>
      <w:r w:rsidRPr="00F93CF1">
        <w:rPr>
          <w:rFonts w:ascii="Courier New" w:hAnsi="Courier New" w:cs="Courier New"/>
          <w:i/>
          <w:iCs/>
        </w:rPr>
        <w:t>pass1(</w:t>
      </w:r>
      <w:proofErr w:type="gramEnd"/>
      <w:r w:rsidRPr="00F93CF1">
        <w:rPr>
          <w:rFonts w:ascii="Courier New" w:hAnsi="Courier New" w:cs="Courier New"/>
          <w:i/>
          <w:iCs/>
        </w:rPr>
        <w:t>)</w:t>
      </w:r>
      <w:r w:rsidRPr="0004594A">
        <w:rPr>
          <w:rFonts w:ascii="Times New Roman" w:hAnsi="Times New Roman" w:cs="Times New Roman"/>
        </w:rPr>
        <w:t xml:space="preserve">, </w:t>
      </w:r>
      <w:r>
        <w:rPr>
          <w:rFonts w:ascii="Courier New" w:hAnsi="Courier New" w:cs="Courier New"/>
          <w:i/>
          <w:iCs/>
        </w:rPr>
        <w:t>p</w:t>
      </w:r>
      <w:r w:rsidRPr="00F93CF1">
        <w:rPr>
          <w:rFonts w:ascii="Courier New" w:hAnsi="Courier New" w:cs="Courier New"/>
          <w:i/>
          <w:iCs/>
        </w:rPr>
        <w:t>ass2()</w:t>
      </w:r>
      <w:r w:rsidRPr="0004594A">
        <w:rPr>
          <w:rFonts w:ascii="Times New Roman" w:hAnsi="Times New Roman" w:cs="Times New Roman"/>
        </w:rPr>
        <w:t xml:space="preserve">, and </w:t>
      </w:r>
      <w:proofErr w:type="spellStart"/>
      <w:r w:rsidRPr="00F93CF1">
        <w:rPr>
          <w:rFonts w:ascii="Courier New" w:hAnsi="Courier New" w:cs="Courier New"/>
          <w:i/>
          <w:iCs/>
        </w:rPr>
        <w:t>putLiterals</w:t>
      </w:r>
      <w:proofErr w:type="spellEnd"/>
      <w:r w:rsidRPr="00F93CF1">
        <w:rPr>
          <w:rFonts w:ascii="Courier New" w:hAnsi="Courier New" w:cs="Courier New"/>
          <w:i/>
          <w:iCs/>
        </w:rPr>
        <w:t>()</w:t>
      </w:r>
      <w:r w:rsidRPr="0004594A">
        <w:rPr>
          <w:rFonts w:ascii="Times New Roman" w:hAnsi="Times New Roman" w:cs="Times New Roman"/>
        </w:rPr>
        <w:t xml:space="preserve">, with </w:t>
      </w:r>
      <w:r w:rsidRPr="00F93CF1">
        <w:rPr>
          <w:rFonts w:ascii="Courier New" w:hAnsi="Courier New" w:cs="Courier New"/>
          <w:i/>
          <w:iCs/>
        </w:rPr>
        <w:t>pass2()</w:t>
      </w:r>
      <w:r w:rsidRPr="00F93CF1">
        <w:rPr>
          <w:rFonts w:ascii="Courier New" w:hAnsi="Courier New" w:cs="Courier New"/>
        </w:rPr>
        <w:t xml:space="preserve"> </w:t>
      </w:r>
      <w:r w:rsidRPr="0004594A">
        <w:rPr>
          <w:rFonts w:ascii="Times New Roman" w:hAnsi="Times New Roman" w:cs="Times New Roman"/>
        </w:rPr>
        <w:t xml:space="preserve">and </w:t>
      </w:r>
      <w:proofErr w:type="spellStart"/>
      <w:r w:rsidRPr="00F93CF1">
        <w:rPr>
          <w:rFonts w:ascii="Courier New" w:hAnsi="Courier New" w:cs="Courier New"/>
          <w:i/>
          <w:iCs/>
        </w:rPr>
        <w:t>putLiterals</w:t>
      </w:r>
      <w:proofErr w:type="spellEnd"/>
      <w:r w:rsidRPr="00F93CF1">
        <w:rPr>
          <w:rFonts w:ascii="Courier New" w:hAnsi="Courier New" w:cs="Courier New"/>
          <w:i/>
          <w:iCs/>
        </w:rPr>
        <w:t>()</w:t>
      </w:r>
      <w:r w:rsidRPr="00F93CF1">
        <w:rPr>
          <w:rFonts w:ascii="Courier New" w:hAnsi="Courier New" w:cs="Courier New"/>
        </w:rPr>
        <w:t xml:space="preserve"> </w:t>
      </w:r>
      <w:r w:rsidRPr="0004594A">
        <w:rPr>
          <w:rFonts w:ascii="Times New Roman" w:hAnsi="Times New Roman" w:cs="Times New Roman"/>
        </w:rPr>
        <w:t xml:space="preserve">only being called if </w:t>
      </w:r>
      <w:r w:rsidRPr="000D0B85">
        <w:rPr>
          <w:rFonts w:ascii="Courier New" w:hAnsi="Courier New" w:cs="Courier New"/>
          <w:i/>
          <w:iCs/>
        </w:rPr>
        <w:t>pass1Error</w:t>
      </w:r>
      <w:r w:rsidRPr="0004594A">
        <w:rPr>
          <w:rFonts w:ascii="Times New Roman" w:hAnsi="Times New Roman" w:cs="Times New Roman"/>
        </w:rPr>
        <w:t xml:space="preserve"> returns false.  These three operations will be discussed below.  After </w:t>
      </w:r>
      <w:proofErr w:type="gramStart"/>
      <w:r w:rsidRPr="00F93CF1">
        <w:rPr>
          <w:rFonts w:ascii="Courier New" w:hAnsi="Courier New" w:cs="Courier New"/>
          <w:i/>
          <w:iCs/>
        </w:rPr>
        <w:lastRenderedPageBreak/>
        <w:t>assemble(</w:t>
      </w:r>
      <w:proofErr w:type="gramEnd"/>
      <w:r w:rsidRPr="00F93CF1">
        <w:rPr>
          <w:rFonts w:ascii="Courier New" w:hAnsi="Courier New" w:cs="Courier New"/>
          <w:i/>
          <w:iCs/>
        </w:rPr>
        <w:t>)</w:t>
      </w:r>
      <w:r w:rsidRPr="0004594A">
        <w:rPr>
          <w:rFonts w:ascii="Times New Roman" w:hAnsi="Times New Roman" w:cs="Times New Roman"/>
        </w:rPr>
        <w:t xml:space="preserve"> is done running the assembler will close the </w:t>
      </w:r>
      <w:proofErr w:type="spellStart"/>
      <w:r w:rsidRPr="000D0B85">
        <w:rPr>
          <w:rFonts w:ascii="Courier New" w:hAnsi="Courier New" w:cs="Courier New"/>
          <w:i/>
          <w:iCs/>
        </w:rPr>
        <w:t>assemblySource</w:t>
      </w:r>
      <w:proofErr w:type="spellEnd"/>
      <w:r w:rsidRPr="0004594A">
        <w:rPr>
          <w:rFonts w:ascii="Times New Roman" w:hAnsi="Times New Roman" w:cs="Times New Roman"/>
        </w:rPr>
        <w:t xml:space="preserve">, </w:t>
      </w:r>
      <w:proofErr w:type="spellStart"/>
      <w:r w:rsidRPr="000D0B85">
        <w:rPr>
          <w:rFonts w:ascii="Courier New" w:hAnsi="Courier New" w:cs="Courier New"/>
          <w:i/>
          <w:iCs/>
        </w:rPr>
        <w:t>objectOut</w:t>
      </w:r>
      <w:proofErr w:type="spellEnd"/>
      <w:r w:rsidRPr="0004594A">
        <w:rPr>
          <w:rFonts w:ascii="Times New Roman" w:hAnsi="Times New Roman" w:cs="Times New Roman"/>
        </w:rPr>
        <w:t xml:space="preserve">, and </w:t>
      </w:r>
      <w:proofErr w:type="spellStart"/>
      <w:r w:rsidRPr="000D0B85">
        <w:rPr>
          <w:rFonts w:ascii="Courier New" w:hAnsi="Courier New" w:cs="Courier New"/>
          <w:i/>
          <w:iCs/>
        </w:rPr>
        <w:t>listingFile</w:t>
      </w:r>
      <w:proofErr w:type="spellEnd"/>
      <w:r w:rsidRPr="0004594A">
        <w:rPr>
          <w:rFonts w:ascii="Times New Roman" w:hAnsi="Times New Roman" w:cs="Times New Roman"/>
        </w:rPr>
        <w:t xml:space="preserve"> files.</w:t>
      </w:r>
    </w:p>
    <w:p w:rsidR="00A22C8C" w:rsidRPr="008F1421" w:rsidRDefault="00A22C8C" w:rsidP="008F1421">
      <w:pPr>
        <w:rPr>
          <w:rFonts w:ascii="Times New Roman" w:hAnsi="Times New Roman" w:cs="Times New Roman"/>
        </w:rPr>
      </w:pPr>
    </w:p>
    <w:p w:rsidR="00A22C8C" w:rsidRPr="00F93CF1" w:rsidRDefault="00A22C8C" w:rsidP="008F1421">
      <w:pPr>
        <w:jc w:val="center"/>
        <w:rPr>
          <w:rFonts w:ascii="Courier New" w:hAnsi="Courier New" w:cs="Courier New"/>
          <w:sz w:val="32"/>
          <w:szCs w:val="32"/>
          <w:u w:val="single"/>
        </w:rPr>
      </w:pPr>
      <w:proofErr w:type="gramStart"/>
      <w:r w:rsidRPr="00F93CF1">
        <w:rPr>
          <w:rFonts w:ascii="Courier New" w:hAnsi="Courier New" w:cs="Courier New"/>
          <w:sz w:val="32"/>
          <w:szCs w:val="32"/>
          <w:u w:val="single"/>
        </w:rPr>
        <w:t>void</w:t>
      </w:r>
      <w:proofErr w:type="gramEnd"/>
      <w:r w:rsidRPr="00F93CF1">
        <w:rPr>
          <w:rFonts w:ascii="Courier New" w:hAnsi="Courier New" w:cs="Courier New"/>
          <w:sz w:val="32"/>
          <w:szCs w:val="32"/>
          <w:u w:val="single"/>
        </w:rPr>
        <w:t xml:space="preserve"> pass1 ()</w:t>
      </w:r>
    </w:p>
    <w:p w:rsidR="00A22C8C" w:rsidRPr="0004594A" w:rsidRDefault="00A22C8C" w:rsidP="008F1421">
      <w:pPr>
        <w:jc w:val="center"/>
        <w:rPr>
          <w:rFonts w:ascii="Times New Roman" w:hAnsi="Times New Roman" w:cs="Times New Roman"/>
          <w:sz w:val="28"/>
          <w:szCs w:val="28"/>
        </w:rPr>
      </w:pPr>
    </w:p>
    <w:p w:rsidR="00A22C8C" w:rsidRPr="0004594A" w:rsidRDefault="008C2018" w:rsidP="008C2018">
      <w:pPr>
        <w:ind w:firstLine="720"/>
        <w:rPr>
          <w:rFonts w:ascii="Times New Roman" w:hAnsi="Times New Roman" w:cs="Times New Roman"/>
        </w:rPr>
      </w:pPr>
      <w:r>
        <w:rPr>
          <w:rFonts w:ascii="Times New Roman" w:hAnsi="Times New Roman" w:cs="Times New Roman"/>
        </w:rPr>
        <w:t xml:space="preserve">Pass one was created because of potential branching difficulties created from the allowance of symbol back referencing. </w:t>
      </w:r>
      <w:r w:rsidR="00A22C8C" w:rsidRPr="0004594A">
        <w:rPr>
          <w:rFonts w:ascii="Times New Roman" w:hAnsi="Times New Roman" w:cs="Times New Roman"/>
        </w:rPr>
        <w:t xml:space="preserve">Pass one </w:t>
      </w:r>
      <w:r>
        <w:rPr>
          <w:rFonts w:ascii="Times New Roman" w:hAnsi="Times New Roman" w:cs="Times New Roman"/>
        </w:rPr>
        <w:t>will read through the input source file, store all symbols and their related values into a symbol table, relocate the literal values and calculate locations, and lengths of certain operations</w:t>
      </w:r>
      <w:r w:rsidR="00A22C8C" w:rsidRPr="0004594A">
        <w:rPr>
          <w:rFonts w:ascii="Times New Roman" w:hAnsi="Times New Roman" w:cs="Times New Roman"/>
        </w:rPr>
        <w:t>.</w:t>
      </w:r>
      <w:r>
        <w:rPr>
          <w:rFonts w:ascii="Times New Roman" w:hAnsi="Times New Roman" w:cs="Times New Roman"/>
        </w:rPr>
        <w:t xml:space="preserve"> With this information, Pass two is capable referencing any existing symbol, (given assembler language restrictions) and assembling the program.</w:t>
      </w:r>
      <w:r w:rsidR="00A22C8C" w:rsidRPr="0004594A">
        <w:rPr>
          <w:rFonts w:ascii="Times New Roman" w:hAnsi="Times New Roman" w:cs="Times New Roman"/>
        </w:rPr>
        <w:t xml:space="preserve">  </w:t>
      </w:r>
      <w:r>
        <w:rPr>
          <w:rFonts w:ascii="Times New Roman" w:hAnsi="Times New Roman" w:cs="Times New Roman"/>
        </w:rPr>
        <w:t xml:space="preserve">In addition to its direct responsibilities listed above, </w:t>
      </w:r>
      <w:proofErr w:type="gramStart"/>
      <w:r>
        <w:rPr>
          <w:rFonts w:ascii="Times New Roman" w:hAnsi="Times New Roman" w:cs="Times New Roman"/>
        </w:rPr>
        <w:t>Pass</w:t>
      </w:r>
      <w:proofErr w:type="gramEnd"/>
      <w:r>
        <w:rPr>
          <w:rFonts w:ascii="Times New Roman" w:hAnsi="Times New Roman" w:cs="Times New Roman"/>
        </w:rPr>
        <w:t xml:space="preserve"> one will also check</w:t>
      </w:r>
      <w:r w:rsidR="00A22C8C" w:rsidRPr="0004594A">
        <w:rPr>
          <w:rFonts w:ascii="Times New Roman" w:hAnsi="Times New Roman" w:cs="Times New Roman"/>
        </w:rPr>
        <w:t xml:space="preserve"> for errors in the input file.</w:t>
      </w:r>
      <w:r>
        <w:rPr>
          <w:rFonts w:ascii="Times New Roman" w:hAnsi="Times New Roman" w:cs="Times New Roman"/>
        </w:rPr>
        <w:t xml:space="preserve"> The processes of Pass one are described in further detail below.</w:t>
      </w:r>
    </w:p>
    <w:p w:rsidR="00A22C8C" w:rsidRPr="0004594A" w:rsidRDefault="00A22C8C" w:rsidP="008F1421">
      <w:pPr>
        <w:rPr>
          <w:rFonts w:ascii="Times New Roman" w:hAnsi="Times New Roman" w:cs="Times New Roman"/>
        </w:rPr>
      </w:pPr>
    </w:p>
    <w:p w:rsidR="00A22C8C" w:rsidRPr="0004594A" w:rsidRDefault="00A22C8C" w:rsidP="002E1612">
      <w:pPr>
        <w:ind w:firstLine="720"/>
        <w:rPr>
          <w:rFonts w:ascii="Times New Roman" w:hAnsi="Times New Roman" w:cs="Times New Roman"/>
        </w:rPr>
      </w:pPr>
      <w:r w:rsidRPr="0004594A">
        <w:rPr>
          <w:rFonts w:ascii="Times New Roman" w:hAnsi="Times New Roman" w:cs="Times New Roman"/>
        </w:rPr>
        <w:t xml:space="preserve">The first thing that pass one accomplishes is reading through lines of code from the assembly source file until the first non comment line of code is found.  The operation of that line is checked and expected to be an ‘ORI’ pseudo operation.  If the operation is anything but an ‘ORI’ operation, then an error is reported.  </w:t>
      </w:r>
      <w:r w:rsidRPr="00AE0DEA">
        <w:rPr>
          <w:rFonts w:ascii="Times New Roman" w:hAnsi="Times New Roman" w:cs="Times New Roman"/>
          <w:highlight w:val="yellow"/>
        </w:rPr>
        <w:t>After the ‘ORI’ pseudo operation is found as the first non commented line of code,</w:t>
      </w:r>
      <w:r w:rsidR="00AE0DEA" w:rsidRPr="00AE0DEA">
        <w:rPr>
          <w:rFonts w:ascii="Times New Roman" w:hAnsi="Times New Roman" w:cs="Times New Roman"/>
          <w:highlight w:val="yellow"/>
        </w:rPr>
        <w:t xml:space="preserve"> pass1 () will check for any ENT or EXT pseudo o</w:t>
      </w:r>
      <w:r w:rsidR="002E1612">
        <w:rPr>
          <w:rFonts w:ascii="Times New Roman" w:hAnsi="Times New Roman" w:cs="Times New Roman"/>
          <w:highlight w:val="yellow"/>
        </w:rPr>
        <w:t>peration, which must precede all</w:t>
      </w:r>
      <w:r w:rsidR="00AE0DEA" w:rsidRPr="00AE0DEA">
        <w:rPr>
          <w:rFonts w:ascii="Times New Roman" w:hAnsi="Times New Roman" w:cs="Times New Roman"/>
          <w:highlight w:val="yellow"/>
        </w:rPr>
        <w:t xml:space="preserve"> other </w:t>
      </w:r>
      <w:r w:rsidR="002E1612">
        <w:rPr>
          <w:rFonts w:ascii="Times New Roman" w:hAnsi="Times New Roman" w:cs="Times New Roman"/>
          <w:highlight w:val="yellow"/>
        </w:rPr>
        <w:t xml:space="preserve">machine or </w:t>
      </w:r>
      <w:r w:rsidR="00AE0DEA" w:rsidRPr="00AE0DEA">
        <w:rPr>
          <w:rFonts w:ascii="Times New Roman" w:hAnsi="Times New Roman" w:cs="Times New Roman"/>
          <w:highlight w:val="yellow"/>
        </w:rPr>
        <w:t>pseudo operation</w:t>
      </w:r>
      <w:r w:rsidR="002E1612">
        <w:rPr>
          <w:rFonts w:ascii="Times New Roman" w:hAnsi="Times New Roman" w:cs="Times New Roman"/>
          <w:highlight w:val="yellow"/>
        </w:rPr>
        <w:t>(excluding ORI).It will then</w:t>
      </w:r>
      <w:r w:rsidR="00AE0DEA" w:rsidRPr="00AE0DEA">
        <w:rPr>
          <w:rFonts w:ascii="Times New Roman" w:hAnsi="Times New Roman" w:cs="Times New Roman"/>
          <w:highlight w:val="yellow"/>
        </w:rPr>
        <w:t xml:space="preserve"> store </w:t>
      </w:r>
      <w:r w:rsidR="002E1612">
        <w:rPr>
          <w:rFonts w:ascii="Times New Roman" w:hAnsi="Times New Roman" w:cs="Times New Roman"/>
          <w:highlight w:val="yellow"/>
        </w:rPr>
        <w:t>each ENT operand symbol</w:t>
      </w:r>
      <w:r w:rsidR="00AE0DEA" w:rsidRPr="00AE0DEA">
        <w:rPr>
          <w:rFonts w:ascii="Times New Roman" w:hAnsi="Times New Roman" w:cs="Times New Roman"/>
          <w:highlight w:val="yellow"/>
        </w:rPr>
        <w:t xml:space="preserve"> as appropriate</w:t>
      </w:r>
      <w:r w:rsidR="00AE0DEA" w:rsidRPr="00136099">
        <w:rPr>
          <w:rFonts w:ascii="Times New Roman" w:hAnsi="Times New Roman" w:cs="Times New Roman"/>
          <w:highlight w:val="yellow"/>
        </w:rPr>
        <w:t>.</w:t>
      </w:r>
      <w:r w:rsidR="00136099">
        <w:rPr>
          <w:rFonts w:ascii="Times New Roman" w:hAnsi="Times New Roman" w:cs="Times New Roman"/>
          <w:highlight w:val="yellow"/>
        </w:rPr>
        <w:t xml:space="preserve"> E</w:t>
      </w:r>
      <w:r w:rsidR="00136099" w:rsidRPr="00136099">
        <w:rPr>
          <w:rFonts w:ascii="Times New Roman" w:hAnsi="Times New Roman" w:cs="Times New Roman"/>
          <w:highlight w:val="yellow"/>
        </w:rPr>
        <w:t xml:space="preserve">ach ENT </w:t>
      </w:r>
      <w:r w:rsidR="002E1612">
        <w:rPr>
          <w:rFonts w:ascii="Times New Roman" w:hAnsi="Times New Roman" w:cs="Times New Roman"/>
          <w:highlight w:val="yellow"/>
        </w:rPr>
        <w:t xml:space="preserve">operand </w:t>
      </w:r>
      <w:r w:rsidR="00136099" w:rsidRPr="00136099">
        <w:rPr>
          <w:rFonts w:ascii="Times New Roman" w:hAnsi="Times New Roman" w:cs="Times New Roman"/>
          <w:highlight w:val="yellow"/>
        </w:rPr>
        <w:t>is stored with an ‘&amp;’ concatenated to the front of the symbol name</w:t>
      </w:r>
      <w:r w:rsidR="002E1612">
        <w:rPr>
          <w:rFonts w:ascii="Times New Roman" w:hAnsi="Times New Roman" w:cs="Times New Roman"/>
          <w:highlight w:val="yellow"/>
        </w:rPr>
        <w:t xml:space="preserve"> to maintain</w:t>
      </w:r>
      <w:r w:rsidR="002E1612" w:rsidRPr="002E1612">
        <w:rPr>
          <w:rFonts w:ascii="Times New Roman" w:hAnsi="Times New Roman" w:cs="Times New Roman"/>
          <w:highlight w:val="yellow"/>
        </w:rPr>
        <w:t xml:space="preserve"> </w:t>
      </w:r>
      <w:r w:rsidR="002E1612" w:rsidRPr="00AE0DEA">
        <w:rPr>
          <w:rFonts w:ascii="Times New Roman" w:hAnsi="Times New Roman" w:cs="Times New Roman"/>
          <w:highlight w:val="yellow"/>
        </w:rPr>
        <w:t xml:space="preserve">the same processes for </w:t>
      </w:r>
      <w:r w:rsidR="002E1612">
        <w:rPr>
          <w:rFonts w:ascii="Times New Roman" w:hAnsi="Times New Roman" w:cs="Times New Roman"/>
          <w:highlight w:val="yellow"/>
        </w:rPr>
        <w:t>symbol handling</w:t>
      </w:r>
      <w:r w:rsidR="002E1612" w:rsidRPr="00AE0DEA">
        <w:rPr>
          <w:rFonts w:ascii="Times New Roman" w:hAnsi="Times New Roman" w:cs="Times New Roman"/>
          <w:highlight w:val="yellow"/>
        </w:rPr>
        <w:t xml:space="preserve"> </w:t>
      </w:r>
      <w:r w:rsidR="002E1612">
        <w:rPr>
          <w:rFonts w:ascii="Times New Roman" w:hAnsi="Times New Roman" w:cs="Times New Roman"/>
          <w:highlight w:val="yellow"/>
        </w:rPr>
        <w:t>in</w:t>
      </w:r>
      <w:r w:rsidR="002E1612" w:rsidRPr="00AE0DEA">
        <w:rPr>
          <w:rFonts w:ascii="Times New Roman" w:hAnsi="Times New Roman" w:cs="Times New Roman"/>
          <w:highlight w:val="yellow"/>
        </w:rPr>
        <w:t xml:space="preserve"> the original assembler code</w:t>
      </w:r>
      <w:r w:rsidR="002E1612">
        <w:rPr>
          <w:rFonts w:ascii="Times New Roman" w:hAnsi="Times New Roman" w:cs="Times New Roman"/>
          <w:highlight w:val="yellow"/>
        </w:rPr>
        <w:t xml:space="preserve"> main. Additionally, the symbol will be stored with</w:t>
      </w:r>
      <w:r w:rsidR="00136099" w:rsidRPr="00136099">
        <w:rPr>
          <w:rFonts w:ascii="Times New Roman" w:hAnsi="Times New Roman" w:cs="Times New Roman"/>
          <w:highlight w:val="yellow"/>
        </w:rPr>
        <w:t xml:space="preserve"> </w:t>
      </w:r>
      <w:r w:rsidR="002E1612">
        <w:rPr>
          <w:rFonts w:ascii="Times New Roman" w:hAnsi="Times New Roman" w:cs="Times New Roman"/>
          <w:highlight w:val="yellow"/>
        </w:rPr>
        <w:t>an ‘E’ in</w:t>
      </w:r>
      <w:r w:rsidR="00136099" w:rsidRPr="00AE0DEA">
        <w:rPr>
          <w:rFonts w:ascii="Times New Roman" w:hAnsi="Times New Roman" w:cs="Times New Roman"/>
          <w:highlight w:val="yellow"/>
        </w:rPr>
        <w:t xml:space="preserve"> the “other” </w:t>
      </w:r>
      <w:r w:rsidR="002E1612">
        <w:rPr>
          <w:rFonts w:ascii="Times New Roman" w:hAnsi="Times New Roman" w:cs="Times New Roman"/>
          <w:highlight w:val="yellow"/>
        </w:rPr>
        <w:t xml:space="preserve">field to describe the symbols </w:t>
      </w:r>
      <w:proofErr w:type="spellStart"/>
      <w:r w:rsidR="002E1612">
        <w:rPr>
          <w:rFonts w:ascii="Times New Roman" w:hAnsi="Times New Roman" w:cs="Times New Roman"/>
          <w:highlight w:val="yellow"/>
        </w:rPr>
        <w:t>relocatability</w:t>
      </w:r>
      <w:proofErr w:type="spellEnd"/>
      <w:r w:rsidR="002E1612">
        <w:rPr>
          <w:rFonts w:ascii="Times New Roman" w:hAnsi="Times New Roman" w:cs="Times New Roman"/>
          <w:highlight w:val="yellow"/>
        </w:rPr>
        <w:t xml:space="preserve"> and ENT status</w:t>
      </w:r>
      <w:r w:rsidR="00136099" w:rsidRPr="00AE0DEA">
        <w:rPr>
          <w:rFonts w:ascii="Times New Roman" w:hAnsi="Times New Roman" w:cs="Times New Roman"/>
          <w:highlight w:val="yellow"/>
        </w:rPr>
        <w:t xml:space="preserve">. </w:t>
      </w:r>
      <w:r w:rsidR="00AE0DEA">
        <w:rPr>
          <w:rFonts w:ascii="Times New Roman" w:hAnsi="Times New Roman" w:cs="Times New Roman"/>
        </w:rPr>
        <w:t xml:space="preserve">Next, </w:t>
      </w:r>
      <w:r w:rsidRPr="0004594A">
        <w:rPr>
          <w:rFonts w:ascii="Times New Roman" w:hAnsi="Times New Roman" w:cs="Times New Roman"/>
        </w:rPr>
        <w:t xml:space="preserve">a loop is used to parse every line of code until an ‘END’ pseudo operation is found.  If the last line of code is found to be any operation except for an ‘END’ pseudo op then an error is reported.  The operations are extracted by using a separate method called </w:t>
      </w:r>
      <w:proofErr w:type="spellStart"/>
      <w:proofErr w:type="gramStart"/>
      <w:r w:rsidRPr="00F93CF1">
        <w:rPr>
          <w:rFonts w:ascii="Courier New" w:hAnsi="Courier New" w:cs="Courier New"/>
          <w:i/>
          <w:iCs/>
        </w:rPr>
        <w:t>getOperation</w:t>
      </w:r>
      <w:proofErr w:type="spellEnd"/>
      <w:r w:rsidRPr="00F93CF1">
        <w:rPr>
          <w:rFonts w:ascii="Courier New" w:hAnsi="Courier New" w:cs="Courier New"/>
          <w:i/>
          <w:iCs/>
        </w:rPr>
        <w:t>(</w:t>
      </w:r>
      <w:proofErr w:type="gramEnd"/>
      <w:r w:rsidRPr="00F93CF1">
        <w:rPr>
          <w:rFonts w:ascii="Courier New" w:hAnsi="Courier New" w:cs="Courier New"/>
          <w:i/>
          <w:iCs/>
        </w:rPr>
        <w:t>Text&amp; T)</w:t>
      </w:r>
      <w:r w:rsidRPr="00F93CF1">
        <w:rPr>
          <w:rFonts w:ascii="Courier New" w:hAnsi="Courier New" w:cs="Courier New"/>
        </w:rPr>
        <w:t>.</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Within the while loop (condition to exit is ‘END’ pseudo op), lines of code are extracted one by one from the input file.  The lines are then first checked to see if they are a comment line or empty line.  If they are a comment line, which means they start with a semicolon, they are ignored and the next line of code is taken out.  The comment lines are ignored because comment lines are used to pass a message, or to communicate with another person who will look at the code, and the program does not need to try to interpret them.  When a non-comment or empty line is found, several things are done.  One of those things which are done is to check the operation field and see if the location counter should be advanced.  If the op field is a machine operation, then the location counter is increased by one, and if the op field is a pseudo operation, it is checked and the location counter is increased appropriately (if at all). </w:t>
      </w:r>
      <w:r w:rsidR="00AE0DEA" w:rsidRPr="00AE0DEA">
        <w:rPr>
          <w:rFonts w:ascii="Times New Roman" w:hAnsi="Times New Roman" w:cs="Times New Roman"/>
          <w:highlight w:val="yellow"/>
        </w:rPr>
        <w:t>If the pseudo operation that is found is an ENT or EXT operation</w:t>
      </w:r>
      <w:r w:rsidR="00AE0DEA">
        <w:rPr>
          <w:rFonts w:ascii="Times New Roman" w:hAnsi="Times New Roman" w:cs="Times New Roman"/>
          <w:highlight w:val="yellow"/>
        </w:rPr>
        <w:t>, an</w:t>
      </w:r>
      <w:r w:rsidR="00AE0DEA" w:rsidRPr="00AE0DEA">
        <w:rPr>
          <w:rFonts w:ascii="Times New Roman" w:hAnsi="Times New Roman" w:cs="Times New Roman"/>
          <w:highlight w:val="yellow"/>
        </w:rPr>
        <w:t xml:space="preserve"> error will be reported</w:t>
      </w:r>
      <w:r w:rsidR="00AE0DEA">
        <w:rPr>
          <w:rFonts w:ascii="Times New Roman" w:hAnsi="Times New Roman" w:cs="Times New Roman"/>
        </w:rPr>
        <w:t>.</w:t>
      </w:r>
      <w:r w:rsidR="00AE0DEA" w:rsidRPr="0004594A">
        <w:rPr>
          <w:rFonts w:ascii="Times New Roman" w:hAnsi="Times New Roman" w:cs="Times New Roman"/>
        </w:rPr>
        <w:t xml:space="preserve"> </w:t>
      </w:r>
      <w:r w:rsidRPr="0004594A">
        <w:rPr>
          <w:rFonts w:ascii="Times New Roman" w:hAnsi="Times New Roman" w:cs="Times New Roman"/>
        </w:rPr>
        <w:t xml:space="preserve"> While checking the operation field, if it is not in either of the pseudo op or machine op tables, then an error is reported because of an unknown operation.</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In the same loop, another task which is accomplished is to create and fill in a symbol table.  This is done for every non-comment and non-empty line.  When the line is read in from the assembly source file, and it is determined to be a non-comment or empty line and it does not contain an ‘END’ pseudo operation, then it is checked for a symbol using the </w:t>
      </w:r>
      <w:proofErr w:type="spellStart"/>
      <w:r w:rsidRPr="00F93CF1">
        <w:rPr>
          <w:rFonts w:ascii="Courier New" w:hAnsi="Courier New" w:cs="Courier New"/>
          <w:i/>
          <w:iCs/>
        </w:rPr>
        <w:t>getLabel</w:t>
      </w:r>
      <w:proofErr w:type="spellEnd"/>
      <w:r w:rsidRPr="00F93CF1">
        <w:rPr>
          <w:rFonts w:ascii="Courier New" w:hAnsi="Courier New" w:cs="Courier New"/>
          <w:i/>
          <w:iCs/>
        </w:rPr>
        <w:t>()</w:t>
      </w:r>
      <w:r w:rsidRPr="0004594A">
        <w:rPr>
          <w:rFonts w:ascii="Times New Roman" w:hAnsi="Times New Roman" w:cs="Times New Roman"/>
        </w:rPr>
        <w:t xml:space="preserve"> operation.  If the line were to contain a symbol it would be in the beginning of the line, in the first six characters of the line.  If the line contained a symbol, then it is extracted with the </w:t>
      </w:r>
      <w:proofErr w:type="spellStart"/>
      <w:proofErr w:type="gramStart"/>
      <w:r w:rsidRPr="00F93CF1">
        <w:rPr>
          <w:rFonts w:ascii="Courier New" w:hAnsi="Courier New" w:cs="Courier New"/>
          <w:i/>
          <w:iCs/>
        </w:rPr>
        <w:t>getLabel</w:t>
      </w:r>
      <w:proofErr w:type="spellEnd"/>
      <w:r w:rsidRPr="00F93CF1">
        <w:rPr>
          <w:rFonts w:ascii="Courier New" w:hAnsi="Courier New" w:cs="Courier New"/>
          <w:i/>
          <w:iCs/>
        </w:rPr>
        <w:t>(</w:t>
      </w:r>
      <w:proofErr w:type="gramEnd"/>
      <w:r w:rsidRPr="00F93CF1">
        <w:rPr>
          <w:rFonts w:ascii="Courier New" w:hAnsi="Courier New" w:cs="Courier New"/>
          <w:i/>
          <w:iCs/>
        </w:rPr>
        <w:t>)</w:t>
      </w:r>
      <w:r w:rsidRPr="0004594A">
        <w:rPr>
          <w:rFonts w:ascii="Times New Roman" w:hAnsi="Times New Roman" w:cs="Times New Roman"/>
        </w:rPr>
        <w:t xml:space="preserve"> operation</w:t>
      </w:r>
      <w:r w:rsidRPr="00AE0DEA">
        <w:rPr>
          <w:rFonts w:ascii="Times New Roman" w:hAnsi="Times New Roman" w:cs="Times New Roman"/>
          <w:highlight w:val="yellow"/>
        </w:rPr>
        <w:t xml:space="preserve">.  Once the label is taken out, the symbol table is checked to see if there is already a label in it which is the same.  If there is a similar label already in the table, then </w:t>
      </w:r>
      <w:r w:rsidR="00AE0DEA" w:rsidRPr="00AE0DEA">
        <w:rPr>
          <w:rFonts w:ascii="Times New Roman" w:hAnsi="Times New Roman" w:cs="Times New Roman"/>
          <w:highlight w:val="yellow"/>
        </w:rPr>
        <w:t>the symbol is checked as to whether it is an ENT symbol stored previously.</w:t>
      </w:r>
      <w:r w:rsidR="00136099">
        <w:rPr>
          <w:rFonts w:ascii="Times New Roman" w:hAnsi="Times New Roman" w:cs="Times New Roman"/>
          <w:highlight w:val="yellow"/>
        </w:rPr>
        <w:t xml:space="preserve"> If it was stored previously the symbol will be updated with the given location of usage.</w:t>
      </w:r>
      <w:r w:rsidR="00AE0DEA" w:rsidRPr="00AE0DEA">
        <w:rPr>
          <w:rFonts w:ascii="Times New Roman" w:hAnsi="Times New Roman" w:cs="Times New Roman"/>
          <w:highlight w:val="yellow"/>
        </w:rPr>
        <w:t xml:space="preserve"> If it is not an ENT symbol </w:t>
      </w:r>
      <w:r w:rsidRPr="00AE0DEA">
        <w:rPr>
          <w:rFonts w:ascii="Times New Roman" w:hAnsi="Times New Roman" w:cs="Times New Roman"/>
          <w:highlight w:val="yellow"/>
        </w:rPr>
        <w:t>an error is reported.</w:t>
      </w:r>
      <w:r w:rsidRPr="0004594A">
        <w:rPr>
          <w:rFonts w:ascii="Times New Roman" w:hAnsi="Times New Roman" w:cs="Times New Roman"/>
        </w:rPr>
        <w:t xml:space="preserve">  If the label is not already in the symbol table then it is added as a pair along with the location counter as its position.</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third task which is accomplished is the lines which can be assembled are checked for literals, and if there are literals they are added to a literal table.  The literals are found by using the </w:t>
      </w:r>
      <w:proofErr w:type="spellStart"/>
      <w:proofErr w:type="gramStart"/>
      <w:r w:rsidRPr="00F93CF1">
        <w:rPr>
          <w:rFonts w:ascii="Courier New" w:hAnsi="Courier New" w:cs="Courier New"/>
          <w:i/>
          <w:iCs/>
        </w:rPr>
        <w:t>checkOperands</w:t>
      </w:r>
      <w:proofErr w:type="spellEnd"/>
      <w:r w:rsidRPr="00F93CF1">
        <w:rPr>
          <w:rFonts w:ascii="Courier New" w:hAnsi="Courier New" w:cs="Courier New"/>
          <w:i/>
          <w:iCs/>
        </w:rPr>
        <w:t>(</w:t>
      </w:r>
      <w:proofErr w:type="gramEnd"/>
      <w:r w:rsidRPr="00F93CF1">
        <w:rPr>
          <w:rFonts w:ascii="Courier New" w:hAnsi="Courier New" w:cs="Courier New"/>
          <w:i/>
          <w:iCs/>
        </w:rPr>
        <w:t>)</w:t>
      </w:r>
      <w:r w:rsidRPr="0004594A">
        <w:rPr>
          <w:rFonts w:ascii="Times New Roman" w:hAnsi="Times New Roman" w:cs="Times New Roman"/>
        </w:rPr>
        <w:t xml:space="preserve"> operation to first get the operands, then by checking the first character of the literal to see if it is equal to ‘=’.  If it is, then it is a literal.  Then the literal is checked against the literal table.  If it is in the literal table then nothing is done.  If it is not in the literal table, then it is added with its literal value along with its defining text.</w:t>
      </w:r>
      <w:r w:rsidRPr="0004594A">
        <w:rPr>
          <w:rFonts w:ascii="Times New Roman" w:hAnsi="Times New Roman" w:cs="Times New Roman"/>
        </w:rPr>
        <w:tab/>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At the end of the loop, the next line is taken until it is not a comment, empty line or abrupt end.  As explained before, comment lines start with a ‘;’.  Empty lines do not have any size and are not processed either.  When a non comment or non empty line is extracted from the assembly source file, the loop is repeated as explained above for that line.  If the unexpected circumstance happens where the file ends abruptly and there are no more lines of input (before an ‘END’ pseudo operation is found)</w:t>
      </w:r>
    </w:p>
    <w:p w:rsidR="00A22C8C" w:rsidRPr="0004594A" w:rsidRDefault="00A22C8C" w:rsidP="008F1421">
      <w:pPr>
        <w:rPr>
          <w:rFonts w:ascii="Times New Roman" w:hAnsi="Times New Roman" w:cs="Times New Roman"/>
        </w:rPr>
      </w:pPr>
    </w:p>
    <w:p w:rsidR="008C2018" w:rsidRDefault="008C2018" w:rsidP="008F1421">
      <w:pPr>
        <w:jc w:val="center"/>
        <w:rPr>
          <w:rFonts w:ascii="Courier New" w:hAnsi="Courier New" w:cs="Courier New"/>
          <w:sz w:val="32"/>
          <w:szCs w:val="32"/>
          <w:u w:val="single"/>
        </w:rPr>
      </w:pPr>
    </w:p>
    <w:p w:rsidR="00A22C8C" w:rsidRPr="00F93CF1" w:rsidRDefault="00A22C8C" w:rsidP="008F1421">
      <w:pPr>
        <w:jc w:val="center"/>
        <w:rPr>
          <w:rFonts w:ascii="Courier New" w:hAnsi="Courier New" w:cs="Courier New"/>
          <w:sz w:val="32"/>
          <w:szCs w:val="32"/>
          <w:u w:val="single"/>
        </w:rPr>
      </w:pPr>
      <w:proofErr w:type="gramStart"/>
      <w:r w:rsidRPr="00F93CF1">
        <w:rPr>
          <w:rFonts w:ascii="Courier New" w:hAnsi="Courier New" w:cs="Courier New"/>
          <w:sz w:val="32"/>
          <w:szCs w:val="32"/>
          <w:u w:val="single"/>
        </w:rPr>
        <w:t>void</w:t>
      </w:r>
      <w:proofErr w:type="gramEnd"/>
      <w:r w:rsidRPr="00F93CF1">
        <w:rPr>
          <w:rFonts w:ascii="Courier New" w:hAnsi="Courier New" w:cs="Courier New"/>
          <w:sz w:val="32"/>
          <w:szCs w:val="32"/>
          <w:u w:val="single"/>
        </w:rPr>
        <w:t xml:space="preserve"> pass 2</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two responsibilities of Pass 2 are to write to the two output files, </w:t>
      </w:r>
      <w:proofErr w:type="spellStart"/>
      <w:r w:rsidRPr="000D0B85">
        <w:rPr>
          <w:rFonts w:ascii="Courier New" w:hAnsi="Courier New" w:cs="Courier New"/>
          <w:i/>
          <w:iCs/>
        </w:rPr>
        <w:t>objectOut</w:t>
      </w:r>
      <w:proofErr w:type="spellEnd"/>
      <w:r w:rsidRPr="0004594A">
        <w:rPr>
          <w:rFonts w:ascii="Times New Roman" w:hAnsi="Times New Roman" w:cs="Times New Roman"/>
          <w:i/>
          <w:iCs/>
        </w:rPr>
        <w:t>,</w:t>
      </w:r>
      <w:r w:rsidRPr="0004594A">
        <w:rPr>
          <w:rFonts w:ascii="Times New Roman" w:hAnsi="Times New Roman" w:cs="Times New Roman"/>
        </w:rPr>
        <w:t xml:space="preserve"> which contains the machine code, and </w:t>
      </w:r>
      <w:proofErr w:type="spellStart"/>
      <w:r w:rsidRPr="000D0B85">
        <w:rPr>
          <w:rFonts w:ascii="Courier New" w:hAnsi="Courier New" w:cs="Courier New"/>
          <w:i/>
          <w:iCs/>
        </w:rPr>
        <w:t>listingFile</w:t>
      </w:r>
      <w:proofErr w:type="spellEnd"/>
      <w:r w:rsidRPr="0004594A">
        <w:rPr>
          <w:rFonts w:ascii="Times New Roman" w:hAnsi="Times New Roman" w:cs="Times New Roman"/>
        </w:rPr>
        <w:t>, which contains the listing table</w:t>
      </w:r>
    </w:p>
    <w:p w:rsidR="00A22C8C" w:rsidRPr="0004594A" w:rsidRDefault="00A22C8C" w:rsidP="008F1421">
      <w:pPr>
        <w:rPr>
          <w:rFonts w:ascii="Times New Roman" w:hAnsi="Times New Roman" w:cs="Times New Roman"/>
          <w:i/>
          <w:iCs/>
        </w:rPr>
      </w:pPr>
      <w:r w:rsidRPr="0004594A">
        <w:rPr>
          <w:rFonts w:ascii="Times New Roman" w:hAnsi="Times New Roman" w:cs="Times New Roman"/>
        </w:rPr>
        <w:t>.</w:t>
      </w:r>
    </w:p>
    <w:p w:rsidR="00A22C8C" w:rsidRPr="0004594A" w:rsidRDefault="00A22C8C" w:rsidP="008F1421">
      <w:pPr>
        <w:rPr>
          <w:rFonts w:ascii="Times New Roman" w:hAnsi="Times New Roman" w:cs="Times New Roman"/>
        </w:rPr>
      </w:pPr>
      <w:r w:rsidRPr="0004594A">
        <w:rPr>
          <w:rFonts w:ascii="Times New Roman" w:hAnsi="Times New Roman" w:cs="Times New Roman"/>
        </w:rPr>
        <w:t xml:space="preserve">The first thing Pass 2 does is produce the </w:t>
      </w:r>
      <w:proofErr w:type="spellStart"/>
      <w:r w:rsidRPr="000D0B85">
        <w:rPr>
          <w:rFonts w:ascii="Courier New" w:hAnsi="Courier New" w:cs="Courier New"/>
          <w:i/>
          <w:iCs/>
        </w:rPr>
        <w:t>listingFile</w:t>
      </w:r>
      <w:proofErr w:type="spellEnd"/>
      <w:r w:rsidRPr="0004594A">
        <w:rPr>
          <w:rFonts w:ascii="Times New Roman" w:hAnsi="Times New Roman" w:cs="Times New Roman"/>
        </w:rPr>
        <w:t xml:space="preserve"> by</w:t>
      </w:r>
      <w:r w:rsidRPr="0004594A">
        <w:rPr>
          <w:rFonts w:ascii="Times New Roman" w:hAnsi="Times New Roman" w:cs="Times New Roman"/>
          <w:i/>
          <w:iCs/>
        </w:rPr>
        <w:t xml:space="preserve"> </w:t>
      </w:r>
      <w:r w:rsidRPr="0004594A">
        <w:rPr>
          <w:rFonts w:ascii="Times New Roman" w:hAnsi="Times New Roman" w:cs="Times New Roman"/>
        </w:rPr>
        <w:t xml:space="preserve">calling the </w:t>
      </w:r>
      <w:proofErr w:type="spellStart"/>
      <w:proofErr w:type="gramStart"/>
      <w:r w:rsidRPr="000D0B85">
        <w:rPr>
          <w:rFonts w:ascii="Courier New" w:hAnsi="Courier New" w:cs="Courier New"/>
          <w:i/>
          <w:iCs/>
        </w:rPr>
        <w:t>putListingHeader</w:t>
      </w:r>
      <w:proofErr w:type="spellEnd"/>
      <w:r>
        <w:rPr>
          <w:rFonts w:ascii="Courier New" w:hAnsi="Courier New" w:cs="Courier New"/>
          <w:i/>
          <w:iCs/>
        </w:rPr>
        <w:t>(</w:t>
      </w:r>
      <w:proofErr w:type="gramEnd"/>
      <w:r>
        <w:rPr>
          <w:rFonts w:ascii="Courier New" w:hAnsi="Courier New" w:cs="Courier New"/>
          <w:i/>
          <w:iCs/>
        </w:rPr>
        <w:t>)</w:t>
      </w:r>
      <w:r w:rsidRPr="000D0B85">
        <w:rPr>
          <w:rFonts w:ascii="Times New Roman" w:hAnsi="Times New Roman" w:cs="Times New Roman"/>
        </w:rPr>
        <w:t xml:space="preserve"> </w:t>
      </w:r>
      <w:r w:rsidRPr="0004594A">
        <w:rPr>
          <w:rFonts w:ascii="Times New Roman" w:hAnsi="Times New Roman" w:cs="Times New Roman"/>
        </w:rPr>
        <w:t>operations.</w:t>
      </w:r>
      <w:r w:rsidRPr="0004594A">
        <w:rPr>
          <w:rFonts w:ascii="Times New Roman" w:hAnsi="Times New Roman" w:cs="Times New Roman"/>
          <w:i/>
          <w:iCs/>
        </w:rPr>
        <w:t xml:space="preserve"> </w:t>
      </w:r>
      <w:r w:rsidRPr="0004594A">
        <w:rPr>
          <w:rFonts w:ascii="Times New Roman" w:hAnsi="Times New Roman" w:cs="Times New Roman"/>
        </w:rPr>
        <w:t>Producing the header record is the next process Pass 2 does.  The line</w:t>
      </w:r>
    </w:p>
    <w:p w:rsidR="00A22C8C" w:rsidRPr="000D0B85" w:rsidRDefault="00A22C8C" w:rsidP="008F1421">
      <w:pPr>
        <w:jc w:val="center"/>
        <w:rPr>
          <w:rFonts w:ascii="Courier New" w:hAnsi="Courier New" w:cs="Courier New"/>
        </w:rPr>
      </w:pPr>
      <w:r w:rsidRPr="0004594A">
        <w:rPr>
          <w:rFonts w:ascii="Times New Roman" w:hAnsi="Times New Roman" w:cs="Times New Roman"/>
        </w:rPr>
        <w:lastRenderedPageBreak/>
        <w:br/>
      </w:r>
      <w:r w:rsidRPr="0004594A">
        <w:rPr>
          <w:rFonts w:ascii="Times New Roman" w:hAnsi="Times New Roman" w:cs="Times New Roman"/>
        </w:rPr>
        <w:tab/>
      </w:r>
      <w:proofErr w:type="spellStart"/>
      <w:proofErr w:type="gramStart"/>
      <w:r w:rsidRPr="000D0B85">
        <w:rPr>
          <w:rFonts w:ascii="Courier New" w:hAnsi="Courier New" w:cs="Courier New"/>
          <w:i/>
          <w:iCs/>
        </w:rPr>
        <w:t>objectOut</w:t>
      </w:r>
      <w:proofErr w:type="spellEnd"/>
      <w:proofErr w:type="gramEnd"/>
      <w:r w:rsidRPr="000D0B85">
        <w:rPr>
          <w:rFonts w:ascii="Courier New" w:hAnsi="Courier New" w:cs="Courier New"/>
          <w:i/>
          <w:iCs/>
        </w:rPr>
        <w:t xml:space="preserve"> &lt;&lt;"H" &lt;&lt;</w:t>
      </w:r>
      <w:proofErr w:type="spellStart"/>
      <w:r w:rsidRPr="000D0B85">
        <w:rPr>
          <w:rFonts w:ascii="Courier New" w:hAnsi="Courier New" w:cs="Courier New"/>
          <w:i/>
          <w:iCs/>
        </w:rPr>
        <w:t>executionBegin</w:t>
      </w:r>
      <w:proofErr w:type="spellEnd"/>
      <w:r w:rsidRPr="000D0B85">
        <w:rPr>
          <w:rFonts w:ascii="Courier New" w:hAnsi="Courier New" w:cs="Courier New"/>
          <w:i/>
          <w:iCs/>
        </w:rPr>
        <w:t xml:space="preserve"> &lt;&lt;</w:t>
      </w:r>
      <w:proofErr w:type="spellStart"/>
      <w:r w:rsidRPr="000D0B85">
        <w:rPr>
          <w:rFonts w:ascii="Courier New" w:hAnsi="Courier New" w:cs="Courier New"/>
          <w:i/>
          <w:iCs/>
        </w:rPr>
        <w:t>segmentName</w:t>
      </w:r>
      <w:proofErr w:type="spellEnd"/>
      <w:r w:rsidRPr="000D0B85">
        <w:rPr>
          <w:rFonts w:ascii="Courier New" w:hAnsi="Courier New" w:cs="Courier New"/>
          <w:i/>
          <w:iCs/>
        </w:rPr>
        <w:t xml:space="preserve"> &lt;&lt;</w:t>
      </w:r>
      <w:proofErr w:type="spellStart"/>
      <w:r w:rsidRPr="000D0B85">
        <w:rPr>
          <w:rFonts w:ascii="Courier New" w:hAnsi="Courier New" w:cs="Courier New"/>
          <w:i/>
          <w:iCs/>
        </w:rPr>
        <w:t>loadAddress</w:t>
      </w:r>
      <w:proofErr w:type="spellEnd"/>
      <w:r w:rsidRPr="000D0B85">
        <w:rPr>
          <w:rFonts w:ascii="Courier New" w:hAnsi="Courier New" w:cs="Courier New"/>
          <w:i/>
          <w:iCs/>
        </w:rPr>
        <w:t xml:space="preserve"> &lt;&lt;length;</w:t>
      </w:r>
    </w:p>
    <w:p w:rsidR="00A22C8C" w:rsidRPr="0004594A" w:rsidRDefault="00A22C8C" w:rsidP="008F1421">
      <w:pPr>
        <w:rPr>
          <w:rFonts w:ascii="Times New Roman" w:hAnsi="Times New Roman" w:cs="Times New Roman"/>
        </w:rPr>
      </w:pPr>
    </w:p>
    <w:p w:rsidR="00136099" w:rsidRDefault="00A22C8C" w:rsidP="00AE0DEA">
      <w:pPr>
        <w:rPr>
          <w:rFonts w:ascii="Times New Roman" w:hAnsi="Times New Roman" w:cs="Times New Roman"/>
        </w:rPr>
      </w:pPr>
      <w:proofErr w:type="gramStart"/>
      <w:r w:rsidRPr="0004594A">
        <w:rPr>
          <w:rFonts w:ascii="Times New Roman" w:hAnsi="Times New Roman" w:cs="Times New Roman"/>
        </w:rPr>
        <w:t>writes</w:t>
      </w:r>
      <w:proofErr w:type="gramEnd"/>
      <w:r w:rsidRPr="0004594A">
        <w:rPr>
          <w:rFonts w:ascii="Times New Roman" w:hAnsi="Times New Roman" w:cs="Times New Roman"/>
        </w:rPr>
        <w:t xml:space="preserve"> to the </w:t>
      </w:r>
      <w:proofErr w:type="spellStart"/>
      <w:r w:rsidRPr="000D0B85">
        <w:rPr>
          <w:rFonts w:ascii="Courier New" w:hAnsi="Courier New" w:cs="Courier New"/>
          <w:i/>
          <w:iCs/>
        </w:rPr>
        <w:t>objectOut</w:t>
      </w:r>
      <w:proofErr w:type="spellEnd"/>
      <w:r w:rsidRPr="0004594A">
        <w:rPr>
          <w:rFonts w:ascii="Times New Roman" w:hAnsi="Times New Roman" w:cs="Times New Roman"/>
        </w:rPr>
        <w:t xml:space="preserve"> output file using the text objects </w:t>
      </w:r>
      <w:proofErr w:type="spellStart"/>
      <w:r w:rsidRPr="000D0B85">
        <w:rPr>
          <w:rFonts w:ascii="Courier New" w:hAnsi="Courier New" w:cs="Courier New"/>
          <w:i/>
          <w:iCs/>
        </w:rPr>
        <w:t>executionBegin</w:t>
      </w:r>
      <w:proofErr w:type="spellEnd"/>
      <w:r w:rsidRPr="0004594A">
        <w:rPr>
          <w:rFonts w:ascii="Times New Roman" w:hAnsi="Times New Roman" w:cs="Times New Roman"/>
        </w:rPr>
        <w:t xml:space="preserve">, </w:t>
      </w:r>
      <w:proofErr w:type="spellStart"/>
      <w:r w:rsidRPr="000D0B85">
        <w:rPr>
          <w:rFonts w:ascii="Courier New" w:hAnsi="Courier New" w:cs="Courier New"/>
          <w:i/>
          <w:iCs/>
        </w:rPr>
        <w:t>segmentName</w:t>
      </w:r>
      <w:proofErr w:type="spellEnd"/>
      <w:r w:rsidRPr="0004594A">
        <w:rPr>
          <w:rFonts w:ascii="Times New Roman" w:hAnsi="Times New Roman" w:cs="Times New Roman"/>
        </w:rPr>
        <w:t xml:space="preserve">, </w:t>
      </w:r>
      <w:proofErr w:type="spellStart"/>
      <w:r w:rsidRPr="000D0B85">
        <w:rPr>
          <w:rFonts w:ascii="Courier New" w:hAnsi="Courier New" w:cs="Courier New"/>
          <w:i/>
          <w:iCs/>
        </w:rPr>
        <w:t>loadAddress</w:t>
      </w:r>
      <w:proofErr w:type="spellEnd"/>
      <w:r w:rsidRPr="0004594A">
        <w:rPr>
          <w:rFonts w:ascii="Times New Roman" w:hAnsi="Times New Roman" w:cs="Times New Roman"/>
        </w:rPr>
        <w:t xml:space="preserve">, and </w:t>
      </w:r>
      <w:r w:rsidRPr="000D0B85">
        <w:rPr>
          <w:rFonts w:ascii="Courier New" w:hAnsi="Courier New" w:cs="Courier New"/>
          <w:i/>
          <w:iCs/>
        </w:rPr>
        <w:t>length</w:t>
      </w:r>
      <w:r w:rsidRPr="0004594A">
        <w:rPr>
          <w:rFonts w:ascii="Times New Roman" w:hAnsi="Times New Roman" w:cs="Times New Roman"/>
        </w:rPr>
        <w:t xml:space="preserve">, the last three of which were produced in Pass 1.  Pass 2 will now begin now run in a while loop until all the text records are output to the </w:t>
      </w:r>
      <w:proofErr w:type="spellStart"/>
      <w:r w:rsidRPr="000D0B85">
        <w:rPr>
          <w:rFonts w:ascii="Courier New" w:hAnsi="Courier New" w:cs="Courier New"/>
          <w:i/>
          <w:iCs/>
        </w:rPr>
        <w:t>objectOut</w:t>
      </w:r>
      <w:proofErr w:type="spellEnd"/>
      <w:r w:rsidRPr="0004594A">
        <w:rPr>
          <w:rFonts w:ascii="Times New Roman" w:hAnsi="Times New Roman" w:cs="Times New Roman"/>
        </w:rPr>
        <w:t xml:space="preserve"> file</w:t>
      </w:r>
    </w:p>
    <w:p w:rsidR="00AE0DEA" w:rsidRPr="00E00F2F" w:rsidRDefault="00AE0DEA" w:rsidP="00AE0DEA">
      <w:pPr>
        <w:ind w:firstLine="720"/>
        <w:rPr>
          <w:rFonts w:ascii="Times New Roman" w:hAnsi="Times New Roman" w:cs="Times New Roman"/>
          <w:highlight w:val="yellow"/>
        </w:rPr>
      </w:pPr>
      <w:r w:rsidRPr="00136099">
        <w:rPr>
          <w:rFonts w:ascii="Times New Roman" w:hAnsi="Times New Roman" w:cs="Times New Roman"/>
          <w:highlight w:val="yellow"/>
        </w:rPr>
        <w:t>The first record outputs will be “ENT” related</w:t>
      </w:r>
      <w:r w:rsidR="00136099" w:rsidRPr="00136099">
        <w:rPr>
          <w:rFonts w:ascii="Times New Roman" w:hAnsi="Times New Roman" w:cs="Times New Roman"/>
          <w:highlight w:val="yellow"/>
        </w:rPr>
        <w:t xml:space="preserve"> if an ENT exists</w:t>
      </w:r>
      <w:r w:rsidRPr="00136099">
        <w:rPr>
          <w:rFonts w:ascii="Times New Roman" w:hAnsi="Times New Roman" w:cs="Times New Roman"/>
          <w:highlight w:val="yellow"/>
        </w:rPr>
        <w:t xml:space="preserve">. Pass 2 will </w:t>
      </w:r>
      <w:r w:rsidR="003941E9" w:rsidRPr="00136099">
        <w:rPr>
          <w:rFonts w:ascii="Times New Roman" w:hAnsi="Times New Roman" w:cs="Times New Roman"/>
          <w:highlight w:val="yellow"/>
        </w:rPr>
        <w:t xml:space="preserve">read in </w:t>
      </w:r>
      <w:r w:rsidR="003941E9" w:rsidRPr="003941E9">
        <w:rPr>
          <w:rFonts w:ascii="Times New Roman" w:hAnsi="Times New Roman" w:cs="Times New Roman"/>
          <w:highlight w:val="yellow"/>
        </w:rPr>
        <w:t>from the</w:t>
      </w:r>
      <w:r w:rsidR="003941E9" w:rsidRPr="003941E9">
        <w:rPr>
          <w:rFonts w:ascii="Courier New" w:hAnsi="Courier New" w:cs="Courier New"/>
          <w:i/>
          <w:iCs/>
          <w:highlight w:val="yellow"/>
        </w:rPr>
        <w:t xml:space="preserve"> </w:t>
      </w:r>
      <w:proofErr w:type="spellStart"/>
      <w:r w:rsidR="003941E9" w:rsidRPr="003941E9">
        <w:rPr>
          <w:rFonts w:ascii="Courier New" w:hAnsi="Courier New" w:cs="Courier New"/>
          <w:i/>
          <w:iCs/>
          <w:highlight w:val="yellow"/>
        </w:rPr>
        <w:t>interTable</w:t>
      </w:r>
      <w:proofErr w:type="spellEnd"/>
      <w:r w:rsidR="003941E9" w:rsidRPr="003941E9">
        <w:rPr>
          <w:rFonts w:ascii="Times New Roman" w:hAnsi="Times New Roman" w:cs="Times New Roman"/>
          <w:highlight w:val="yellow"/>
        </w:rPr>
        <w:t xml:space="preserve"> using the </w:t>
      </w:r>
      <w:proofErr w:type="spellStart"/>
      <w:r w:rsidR="003941E9" w:rsidRPr="003941E9">
        <w:rPr>
          <w:rFonts w:ascii="Courier New" w:hAnsi="Courier New" w:cs="Courier New"/>
          <w:i/>
          <w:iCs/>
          <w:highlight w:val="yellow"/>
        </w:rPr>
        <w:t>get_inter_line</w:t>
      </w:r>
      <w:proofErr w:type="spellEnd"/>
      <w:r w:rsidR="003941E9" w:rsidRPr="003941E9">
        <w:rPr>
          <w:rFonts w:ascii="Times New Roman" w:hAnsi="Times New Roman" w:cs="Times New Roman"/>
          <w:highlight w:val="yellow"/>
        </w:rPr>
        <w:t xml:space="preserve"> operation and </w:t>
      </w:r>
      <w:r w:rsidRPr="003941E9">
        <w:rPr>
          <w:rFonts w:ascii="Times New Roman" w:hAnsi="Times New Roman" w:cs="Times New Roman"/>
          <w:highlight w:val="yellow"/>
        </w:rPr>
        <w:t>create ENT records for any ENT symbols in the assembler source program</w:t>
      </w:r>
      <w:r w:rsidR="003941E9" w:rsidRPr="003941E9">
        <w:rPr>
          <w:rFonts w:ascii="Times New Roman" w:hAnsi="Times New Roman" w:cs="Times New Roman"/>
          <w:highlight w:val="yellow"/>
        </w:rPr>
        <w:t xml:space="preserve">. The checking process involves concatenating an ‘&amp;’ to the operands, checking the operands in symbol table and then removing the desired </w:t>
      </w:r>
      <w:r w:rsidR="003941E9" w:rsidRPr="00E00F2F">
        <w:rPr>
          <w:rFonts w:ascii="Times New Roman" w:hAnsi="Times New Roman" w:cs="Times New Roman"/>
          <w:highlight w:val="yellow"/>
        </w:rPr>
        <w:t>symbols and their addresses. With this information the ENT records are produced</w:t>
      </w:r>
      <w:r w:rsidR="00136099" w:rsidRPr="00E00F2F">
        <w:rPr>
          <w:rFonts w:ascii="Times New Roman" w:hAnsi="Times New Roman" w:cs="Times New Roman"/>
          <w:highlight w:val="yellow"/>
        </w:rPr>
        <w:t xml:space="preserve"> as shown:</w:t>
      </w:r>
    </w:p>
    <w:p w:rsidR="00136099" w:rsidRPr="00E00F2F" w:rsidRDefault="00136099" w:rsidP="00136099">
      <w:pPr>
        <w:jc w:val="center"/>
        <w:rPr>
          <w:rFonts w:ascii="Courier New" w:hAnsi="Courier New" w:cs="Courier New"/>
          <w:i/>
          <w:iCs/>
          <w:highlight w:val="yellow"/>
        </w:rPr>
      </w:pPr>
    </w:p>
    <w:p w:rsidR="00136099" w:rsidRPr="00E00F2F" w:rsidRDefault="00136099" w:rsidP="00E00F2F">
      <w:pPr>
        <w:jc w:val="center"/>
        <w:rPr>
          <w:rFonts w:ascii="Courier New" w:hAnsi="Courier New" w:cs="Courier New"/>
          <w:i/>
          <w:iCs/>
          <w:highlight w:val="yellow"/>
        </w:rPr>
      </w:pPr>
      <w:proofErr w:type="spellStart"/>
      <w:proofErr w:type="gramStart"/>
      <w:r w:rsidRPr="00E00F2F">
        <w:rPr>
          <w:rFonts w:ascii="Courier New" w:hAnsi="Courier New" w:cs="Courier New"/>
          <w:i/>
          <w:iCs/>
          <w:highlight w:val="yellow"/>
        </w:rPr>
        <w:t>assembledLine.Add</w:t>
      </w:r>
      <w:proofErr w:type="spellEnd"/>
      <w:r w:rsidRPr="00E00F2F">
        <w:rPr>
          <w:rFonts w:ascii="Courier New" w:hAnsi="Courier New" w:cs="Courier New"/>
          <w:i/>
          <w:iCs/>
          <w:highlight w:val="yellow"/>
        </w:rPr>
        <w:t>(</w:t>
      </w:r>
      <w:proofErr w:type="gramEnd"/>
      <w:r w:rsidRPr="00E00F2F">
        <w:rPr>
          <w:rFonts w:ascii="Courier New" w:hAnsi="Courier New" w:cs="Courier New"/>
          <w:i/>
          <w:iCs/>
          <w:highlight w:val="yellow"/>
        </w:rPr>
        <w:t>0,'E');</w:t>
      </w:r>
    </w:p>
    <w:p w:rsidR="00136099" w:rsidRPr="00E00F2F" w:rsidRDefault="00136099" w:rsidP="00E00F2F">
      <w:pPr>
        <w:jc w:val="center"/>
        <w:rPr>
          <w:rFonts w:ascii="Times New Roman" w:hAnsi="Times New Roman" w:cs="Times New Roman"/>
          <w:iCs/>
          <w:highlight w:val="yellow"/>
        </w:rPr>
      </w:pPr>
      <w:proofErr w:type="spellStart"/>
      <w:proofErr w:type="gramStart"/>
      <w:r w:rsidRPr="00E00F2F">
        <w:rPr>
          <w:rFonts w:ascii="Courier New" w:hAnsi="Courier New" w:cs="Courier New"/>
          <w:i/>
          <w:iCs/>
          <w:highlight w:val="yellow"/>
        </w:rPr>
        <w:t>assembledLine.Add</w:t>
      </w:r>
      <w:proofErr w:type="spellEnd"/>
      <w:r w:rsidRPr="00E00F2F">
        <w:rPr>
          <w:rFonts w:ascii="Courier New" w:hAnsi="Courier New" w:cs="Courier New"/>
          <w:i/>
          <w:iCs/>
          <w:highlight w:val="yellow"/>
        </w:rPr>
        <w:t>(</w:t>
      </w:r>
      <w:proofErr w:type="gramEnd"/>
      <w:r w:rsidR="00E00F2F" w:rsidRPr="00E00F2F">
        <w:rPr>
          <w:rFonts w:ascii="Courier New" w:hAnsi="Courier New" w:cs="Courier New"/>
          <w:i/>
          <w:iCs/>
          <w:highlight w:val="yellow"/>
        </w:rPr>
        <w:t>“</w:t>
      </w:r>
      <w:r w:rsidRPr="00E00F2F">
        <w:rPr>
          <w:rFonts w:ascii="Courier New" w:hAnsi="Courier New" w:cs="Courier New"/>
          <w:i/>
          <w:iCs/>
          <w:highlight w:val="yellow"/>
        </w:rPr>
        <w:t>1</w:t>
      </w:r>
      <w:r w:rsidR="00E00F2F" w:rsidRPr="00E00F2F">
        <w:rPr>
          <w:rFonts w:ascii="Courier New" w:hAnsi="Courier New" w:cs="Courier New"/>
          <w:i/>
          <w:iCs/>
          <w:highlight w:val="yellow"/>
        </w:rPr>
        <w:t>-6”,”Symbol Name”</w:t>
      </w:r>
      <w:r w:rsidRPr="00E00F2F">
        <w:rPr>
          <w:rFonts w:ascii="Courier New" w:hAnsi="Courier New" w:cs="Courier New"/>
          <w:i/>
          <w:iCs/>
          <w:highlight w:val="yellow"/>
        </w:rPr>
        <w:t>);</w:t>
      </w:r>
      <w:r w:rsidR="00E00F2F" w:rsidRPr="00E00F2F">
        <w:rPr>
          <w:rFonts w:ascii="Times New Roman" w:hAnsi="Times New Roman" w:cs="Times New Roman"/>
          <w:iCs/>
          <w:highlight w:val="yellow"/>
        </w:rPr>
        <w:t xml:space="preserve"> (Process Summary, not actual coding)</w:t>
      </w:r>
    </w:p>
    <w:p w:rsidR="00E00F2F" w:rsidRPr="00E00F2F" w:rsidRDefault="00E00F2F" w:rsidP="00E00F2F">
      <w:pPr>
        <w:jc w:val="center"/>
        <w:rPr>
          <w:rFonts w:ascii="Courier New" w:hAnsi="Courier New" w:cs="Courier New"/>
          <w:i/>
          <w:iCs/>
          <w:highlight w:val="yellow"/>
        </w:rPr>
      </w:pPr>
      <w:proofErr w:type="spellStart"/>
      <w:proofErr w:type="gramStart"/>
      <w:r w:rsidRPr="00E00F2F">
        <w:rPr>
          <w:rFonts w:ascii="Courier New" w:hAnsi="Courier New" w:cs="Courier New"/>
          <w:i/>
          <w:iCs/>
          <w:highlight w:val="yellow"/>
        </w:rPr>
        <w:t>assembledLine.Add</w:t>
      </w:r>
      <w:proofErr w:type="spellEnd"/>
      <w:r w:rsidRPr="00E00F2F">
        <w:rPr>
          <w:rFonts w:ascii="Courier New" w:hAnsi="Courier New" w:cs="Courier New"/>
          <w:i/>
          <w:iCs/>
          <w:highlight w:val="yellow"/>
        </w:rPr>
        <w:t>(</w:t>
      </w:r>
      <w:proofErr w:type="spellStart"/>
      <w:proofErr w:type="gramEnd"/>
      <w:r w:rsidRPr="00E00F2F">
        <w:rPr>
          <w:rFonts w:ascii="Courier New" w:hAnsi="Courier New" w:cs="Courier New"/>
          <w:i/>
          <w:iCs/>
          <w:highlight w:val="yellow"/>
        </w:rPr>
        <w:t>j,loc_val</w:t>
      </w:r>
      <w:proofErr w:type="spellEnd"/>
      <w:r w:rsidRPr="00E00F2F">
        <w:rPr>
          <w:rFonts w:ascii="Courier New" w:hAnsi="Courier New" w:cs="Courier New"/>
          <w:i/>
          <w:iCs/>
          <w:highlight w:val="yellow"/>
        </w:rPr>
        <w:t>[0]);</w:t>
      </w:r>
    </w:p>
    <w:p w:rsidR="00E00F2F" w:rsidRDefault="00E00F2F" w:rsidP="00E00F2F">
      <w:pPr>
        <w:jc w:val="center"/>
        <w:rPr>
          <w:rFonts w:ascii="Courier New" w:hAnsi="Courier New" w:cs="Courier New"/>
          <w:i/>
          <w:iCs/>
        </w:rPr>
      </w:pPr>
      <w:proofErr w:type="spellStart"/>
      <w:proofErr w:type="gramStart"/>
      <w:r w:rsidRPr="00E00F2F">
        <w:rPr>
          <w:rFonts w:ascii="Courier New" w:hAnsi="Courier New" w:cs="Courier New"/>
          <w:i/>
          <w:iCs/>
          <w:highlight w:val="yellow"/>
        </w:rPr>
        <w:t>assembledLine.Add</w:t>
      </w:r>
      <w:proofErr w:type="spellEnd"/>
      <w:r w:rsidRPr="00E00F2F">
        <w:rPr>
          <w:rFonts w:ascii="Courier New" w:hAnsi="Courier New" w:cs="Courier New"/>
          <w:i/>
          <w:iCs/>
          <w:highlight w:val="yellow"/>
        </w:rPr>
        <w:t>(</w:t>
      </w:r>
      <w:proofErr w:type="gramEnd"/>
      <w:r w:rsidRPr="00E00F2F">
        <w:rPr>
          <w:rFonts w:ascii="Courier New" w:hAnsi="Courier New" w:cs="Courier New"/>
          <w:i/>
          <w:iCs/>
          <w:highlight w:val="yellow"/>
        </w:rPr>
        <w:t>j+1,loc_val[1]);</w:t>
      </w:r>
    </w:p>
    <w:p w:rsidR="00E00F2F" w:rsidRDefault="00E00F2F" w:rsidP="003941E9">
      <w:pPr>
        <w:ind w:firstLine="720"/>
        <w:rPr>
          <w:rFonts w:ascii="Courier New" w:hAnsi="Courier New" w:cs="Courier New"/>
          <w:i/>
          <w:iCs/>
        </w:rPr>
      </w:pPr>
    </w:p>
    <w:p w:rsidR="00A22C8C" w:rsidRPr="0004594A" w:rsidRDefault="00A22C8C" w:rsidP="000D5D0C">
      <w:pPr>
        <w:ind w:firstLine="720"/>
        <w:rPr>
          <w:rFonts w:ascii="Times New Roman" w:hAnsi="Times New Roman" w:cs="Times New Roman"/>
        </w:rPr>
      </w:pPr>
      <w:r w:rsidRPr="0004594A">
        <w:rPr>
          <w:rFonts w:ascii="Times New Roman" w:hAnsi="Times New Roman" w:cs="Times New Roman"/>
        </w:rPr>
        <w:t xml:space="preserve">Pass 2 will </w:t>
      </w:r>
      <w:r w:rsidR="003941E9">
        <w:rPr>
          <w:rFonts w:ascii="Times New Roman" w:hAnsi="Times New Roman" w:cs="Times New Roman"/>
        </w:rPr>
        <w:t>then</w:t>
      </w:r>
      <w:r w:rsidRPr="0004594A">
        <w:rPr>
          <w:rFonts w:ascii="Times New Roman" w:hAnsi="Times New Roman" w:cs="Times New Roman"/>
        </w:rPr>
        <w:t xml:space="preserve"> read in </w:t>
      </w:r>
      <w:r w:rsidR="003941E9">
        <w:rPr>
          <w:rFonts w:ascii="Times New Roman" w:hAnsi="Times New Roman" w:cs="Times New Roman"/>
        </w:rPr>
        <w:t xml:space="preserve">more </w:t>
      </w:r>
      <w:r w:rsidRPr="0004594A">
        <w:rPr>
          <w:rFonts w:ascii="Times New Roman" w:hAnsi="Times New Roman" w:cs="Times New Roman"/>
        </w:rPr>
        <w:t xml:space="preserve">lines from the </w:t>
      </w:r>
      <w:proofErr w:type="spellStart"/>
      <w:r w:rsidRPr="00F93CF1">
        <w:rPr>
          <w:rFonts w:ascii="Courier New" w:hAnsi="Courier New" w:cs="Courier New"/>
          <w:i/>
          <w:iCs/>
        </w:rPr>
        <w:t>interTable</w:t>
      </w:r>
      <w:proofErr w:type="spellEnd"/>
      <w:r w:rsidRPr="0004594A">
        <w:rPr>
          <w:rFonts w:ascii="Times New Roman" w:hAnsi="Times New Roman" w:cs="Times New Roman"/>
        </w:rPr>
        <w:t xml:space="preserve"> using the </w:t>
      </w:r>
      <w:proofErr w:type="spellStart"/>
      <w:r w:rsidRPr="00F93CF1">
        <w:rPr>
          <w:rFonts w:ascii="Courier New" w:hAnsi="Courier New" w:cs="Courier New"/>
          <w:i/>
          <w:iCs/>
        </w:rPr>
        <w:t>get_inter_line</w:t>
      </w:r>
      <w:proofErr w:type="spellEnd"/>
      <w:r w:rsidRPr="0004594A">
        <w:rPr>
          <w:rFonts w:ascii="Times New Roman" w:hAnsi="Times New Roman" w:cs="Times New Roman"/>
        </w:rPr>
        <w:t xml:space="preserve"> operation.  After the line is read in the operation will be extracted from the temporary line and put into the text object</w:t>
      </w:r>
      <w:r w:rsidRPr="0004594A">
        <w:rPr>
          <w:rFonts w:ascii="Times New Roman" w:hAnsi="Times New Roman" w:cs="Times New Roman"/>
          <w:i/>
          <w:iCs/>
        </w:rPr>
        <w:t xml:space="preserve"> </w:t>
      </w:r>
      <w:r w:rsidRPr="00B81604">
        <w:rPr>
          <w:rFonts w:ascii="Courier New" w:hAnsi="Courier New" w:cs="Courier New"/>
          <w:i/>
          <w:iCs/>
        </w:rPr>
        <w:t>op</w:t>
      </w:r>
      <w:r w:rsidRPr="0004594A">
        <w:rPr>
          <w:rFonts w:ascii="Times New Roman" w:hAnsi="Times New Roman" w:cs="Times New Roman"/>
        </w:rPr>
        <w:t xml:space="preserve">.  The program now begins assembling the text records.  This process starts by obtaining the address (in hex) of the current line.  This is then placed in the text object </w:t>
      </w:r>
      <w:proofErr w:type="spellStart"/>
      <w:r w:rsidRPr="00F93CF1">
        <w:rPr>
          <w:rFonts w:ascii="Courier New" w:hAnsi="Courier New" w:cs="Courier New"/>
          <w:i/>
          <w:iCs/>
        </w:rPr>
        <w:t>assembledLine</w:t>
      </w:r>
      <w:proofErr w:type="spellEnd"/>
      <w:r w:rsidRPr="0004594A">
        <w:rPr>
          <w:rFonts w:ascii="Times New Roman" w:hAnsi="Times New Roman" w:cs="Times New Roman"/>
        </w:rPr>
        <w:t xml:space="preserve"> by using the following code:</w:t>
      </w:r>
    </w:p>
    <w:p w:rsidR="00A22C8C" w:rsidRPr="0004594A" w:rsidRDefault="00A22C8C" w:rsidP="008F1421">
      <w:pPr>
        <w:rPr>
          <w:rFonts w:ascii="Times New Roman" w:hAnsi="Times New Roman" w:cs="Times New Roman"/>
        </w:rPr>
      </w:pPr>
    </w:p>
    <w:p w:rsidR="00A22C8C" w:rsidRPr="00F93CF1" w:rsidRDefault="00A22C8C" w:rsidP="008F1421">
      <w:pPr>
        <w:jc w:val="center"/>
        <w:rPr>
          <w:rFonts w:ascii="Courier New" w:hAnsi="Courier New" w:cs="Courier New"/>
          <w:i/>
          <w:iCs/>
        </w:rPr>
      </w:pPr>
      <w:proofErr w:type="spellStart"/>
      <w:proofErr w:type="gramStart"/>
      <w:r w:rsidRPr="00F93CF1">
        <w:rPr>
          <w:rFonts w:ascii="Courier New" w:hAnsi="Courier New" w:cs="Courier New"/>
          <w:i/>
          <w:iCs/>
        </w:rPr>
        <w:t>assembledLine.Add</w:t>
      </w:r>
      <w:proofErr w:type="spellEnd"/>
      <w:r w:rsidRPr="00F93CF1">
        <w:rPr>
          <w:rFonts w:ascii="Courier New" w:hAnsi="Courier New" w:cs="Courier New"/>
          <w:i/>
          <w:iCs/>
        </w:rPr>
        <w:t>(</w:t>
      </w:r>
      <w:proofErr w:type="gramEnd"/>
      <w:r w:rsidRPr="00F93CF1">
        <w:rPr>
          <w:rFonts w:ascii="Courier New" w:hAnsi="Courier New" w:cs="Courier New"/>
          <w:i/>
          <w:iCs/>
        </w:rPr>
        <w:t>0,'T');</w:t>
      </w:r>
    </w:p>
    <w:p w:rsidR="00A22C8C" w:rsidRPr="00F93CF1" w:rsidRDefault="00A22C8C" w:rsidP="008F1421">
      <w:pPr>
        <w:jc w:val="center"/>
        <w:rPr>
          <w:rFonts w:ascii="Courier New" w:hAnsi="Courier New" w:cs="Courier New"/>
          <w:i/>
          <w:iCs/>
        </w:rPr>
      </w:pPr>
      <w:proofErr w:type="spellStart"/>
      <w:proofErr w:type="gramStart"/>
      <w:r w:rsidRPr="00F93CF1">
        <w:rPr>
          <w:rFonts w:ascii="Courier New" w:hAnsi="Courier New" w:cs="Courier New"/>
          <w:i/>
          <w:iCs/>
        </w:rPr>
        <w:t>assembledLine.Add</w:t>
      </w:r>
      <w:proofErr w:type="spellEnd"/>
      <w:r w:rsidRPr="00F93CF1">
        <w:rPr>
          <w:rFonts w:ascii="Courier New" w:hAnsi="Courier New" w:cs="Courier New"/>
          <w:i/>
          <w:iCs/>
        </w:rPr>
        <w:t>(</w:t>
      </w:r>
      <w:proofErr w:type="gramEnd"/>
      <w:r w:rsidRPr="00F93CF1">
        <w:rPr>
          <w:rFonts w:ascii="Courier New" w:hAnsi="Courier New" w:cs="Courier New"/>
          <w:i/>
          <w:iCs/>
        </w:rPr>
        <w:t>1,address[0]);</w:t>
      </w:r>
    </w:p>
    <w:p w:rsidR="00A22C8C" w:rsidRPr="00F93CF1" w:rsidRDefault="00A22C8C" w:rsidP="008F1421">
      <w:pPr>
        <w:jc w:val="center"/>
        <w:rPr>
          <w:rFonts w:ascii="Courier New" w:hAnsi="Courier New" w:cs="Courier New"/>
        </w:rPr>
      </w:pPr>
      <w:proofErr w:type="spellStart"/>
      <w:proofErr w:type="gramStart"/>
      <w:r w:rsidRPr="00F93CF1">
        <w:rPr>
          <w:rFonts w:ascii="Courier New" w:hAnsi="Courier New" w:cs="Courier New"/>
          <w:i/>
          <w:iCs/>
        </w:rPr>
        <w:t>assembledLine.Add</w:t>
      </w:r>
      <w:proofErr w:type="spellEnd"/>
      <w:r w:rsidRPr="00F93CF1">
        <w:rPr>
          <w:rFonts w:ascii="Courier New" w:hAnsi="Courier New" w:cs="Courier New"/>
          <w:i/>
          <w:iCs/>
        </w:rPr>
        <w:t>(</w:t>
      </w:r>
      <w:proofErr w:type="gramEnd"/>
      <w:r w:rsidRPr="00F93CF1">
        <w:rPr>
          <w:rFonts w:ascii="Courier New" w:hAnsi="Courier New" w:cs="Courier New"/>
          <w:i/>
          <w:iCs/>
        </w:rPr>
        <w:t>2,address[1]);</w:t>
      </w:r>
    </w:p>
    <w:p w:rsidR="00A22C8C" w:rsidRPr="0004594A" w:rsidRDefault="00A22C8C" w:rsidP="008F1421">
      <w:pPr>
        <w:rPr>
          <w:rFonts w:ascii="Times New Roman" w:hAnsi="Times New Roman" w:cs="Times New Roman"/>
        </w:rPr>
      </w:pPr>
    </w:p>
    <w:p w:rsidR="00A22C8C" w:rsidRDefault="00A22C8C" w:rsidP="000D5D0C">
      <w:pPr>
        <w:ind w:firstLine="720"/>
        <w:rPr>
          <w:rFonts w:ascii="Times New Roman" w:hAnsi="Times New Roman" w:cs="Times New Roman"/>
        </w:rPr>
      </w:pPr>
      <w:r w:rsidRPr="0004594A">
        <w:rPr>
          <w:rFonts w:ascii="Times New Roman" w:hAnsi="Times New Roman" w:cs="Times New Roman"/>
        </w:rPr>
        <w:t xml:space="preserve">This adds the letter “T” and the address to the first 3 positions of </w:t>
      </w:r>
      <w:proofErr w:type="spellStart"/>
      <w:r w:rsidRPr="00F93CF1">
        <w:rPr>
          <w:rFonts w:ascii="Courier New" w:hAnsi="Courier New" w:cs="Courier New"/>
          <w:i/>
          <w:iCs/>
        </w:rPr>
        <w:t>assembledLine</w:t>
      </w:r>
      <w:proofErr w:type="spellEnd"/>
      <w:r w:rsidRPr="0004594A">
        <w:rPr>
          <w:rFonts w:ascii="Times New Roman" w:hAnsi="Times New Roman" w:cs="Times New Roman"/>
        </w:rPr>
        <w:t xml:space="preserve">.  The next step is to check what kind of operation is in the </w:t>
      </w:r>
      <w:r w:rsidRPr="0004594A">
        <w:rPr>
          <w:rFonts w:ascii="Times New Roman" w:hAnsi="Times New Roman" w:cs="Times New Roman"/>
          <w:i/>
          <w:iCs/>
        </w:rPr>
        <w:t>op</w:t>
      </w:r>
      <w:r w:rsidRPr="0004594A">
        <w:rPr>
          <w:rFonts w:ascii="Times New Roman" w:hAnsi="Times New Roman" w:cs="Times New Roman"/>
        </w:rPr>
        <w:t xml:space="preserve"> object.  The two possibilities for what </w:t>
      </w:r>
      <w:r w:rsidRPr="0004594A">
        <w:rPr>
          <w:rFonts w:ascii="Times New Roman" w:hAnsi="Times New Roman" w:cs="Times New Roman"/>
          <w:i/>
          <w:iCs/>
        </w:rPr>
        <w:t>op</w:t>
      </w:r>
      <w:r w:rsidRPr="0004594A">
        <w:rPr>
          <w:rFonts w:ascii="Times New Roman" w:hAnsi="Times New Roman" w:cs="Times New Roman"/>
        </w:rPr>
        <w:t xml:space="preserve"> can </w:t>
      </w:r>
      <w:proofErr w:type="gramStart"/>
      <w:r w:rsidRPr="0004594A">
        <w:rPr>
          <w:rFonts w:ascii="Times New Roman" w:hAnsi="Times New Roman" w:cs="Times New Roman"/>
        </w:rPr>
        <w:t>be,</w:t>
      </w:r>
      <w:proofErr w:type="gramEnd"/>
      <w:r w:rsidRPr="0004594A">
        <w:rPr>
          <w:rFonts w:ascii="Times New Roman" w:hAnsi="Times New Roman" w:cs="Times New Roman"/>
        </w:rPr>
        <w:t xml:space="preserve"> either a machine op or a pseudo op, divided by an if-else statement. </w:t>
      </w:r>
    </w:p>
    <w:p w:rsidR="000D5D0C" w:rsidRDefault="000D5D0C" w:rsidP="000D5D0C">
      <w:pPr>
        <w:ind w:firstLine="720"/>
        <w:rPr>
          <w:rFonts w:ascii="Times New Roman" w:hAnsi="Times New Roman" w:cs="Times New Roman"/>
        </w:rPr>
      </w:pPr>
    </w:p>
    <w:p w:rsidR="000D5D0C" w:rsidRDefault="000D5D0C" w:rsidP="000D5D0C">
      <w:pPr>
        <w:ind w:firstLine="720"/>
        <w:rPr>
          <w:rFonts w:ascii="Times New Roman" w:hAnsi="Times New Roman" w:cs="Times New Roman"/>
        </w:rPr>
      </w:pPr>
      <w:r w:rsidRPr="000D5D0C">
        <w:rPr>
          <w:rFonts w:ascii="Times New Roman" w:hAnsi="Times New Roman" w:cs="Times New Roman"/>
          <w:highlight w:val="yellow"/>
        </w:rPr>
        <w:t xml:space="preserve">Note: </w:t>
      </w:r>
      <w:r>
        <w:rPr>
          <w:rFonts w:ascii="Times New Roman" w:hAnsi="Times New Roman" w:cs="Times New Roman"/>
          <w:highlight w:val="yellow"/>
        </w:rPr>
        <w:t>In both Machine and Pseudo Operation sections below symbols will be processed while assembling the ‘T’ records. D</w:t>
      </w:r>
      <w:r w:rsidRPr="000D5D0C">
        <w:rPr>
          <w:rFonts w:ascii="Times New Roman" w:hAnsi="Times New Roman" w:cs="Times New Roman"/>
          <w:highlight w:val="yellow"/>
        </w:rPr>
        <w:t xml:space="preserve">uring </w:t>
      </w:r>
      <w:r>
        <w:rPr>
          <w:rFonts w:ascii="Times New Roman" w:hAnsi="Times New Roman" w:cs="Times New Roman"/>
          <w:highlight w:val="yellow"/>
        </w:rPr>
        <w:t>this ‘T’</w:t>
      </w:r>
      <w:r w:rsidRPr="000D5D0C">
        <w:rPr>
          <w:rFonts w:ascii="Times New Roman" w:hAnsi="Times New Roman" w:cs="Times New Roman"/>
          <w:highlight w:val="yellow"/>
        </w:rPr>
        <w:t xml:space="preserve"> record assembly, a symbol checking algorithm is written to find all EXT symbols. This algorithm checks every symbol in the symbol table for an ‘X’ in the “other” field. If this ‘X’ is found, the appropriate ‘T’ record will be appended as follows:</w:t>
      </w:r>
    </w:p>
    <w:p w:rsidR="000D5D0C" w:rsidRDefault="000D5D0C" w:rsidP="000D5D0C">
      <w:pPr>
        <w:ind w:firstLine="720"/>
        <w:rPr>
          <w:rFonts w:ascii="Times New Roman" w:hAnsi="Times New Roman" w:cs="Times New Roman"/>
        </w:rPr>
      </w:pPr>
    </w:p>
    <w:p w:rsidR="000D5D0C" w:rsidRPr="00E00F2F" w:rsidRDefault="000D5D0C" w:rsidP="000D5D0C">
      <w:pPr>
        <w:jc w:val="center"/>
        <w:rPr>
          <w:rFonts w:ascii="Courier New" w:hAnsi="Courier New" w:cs="Courier New"/>
          <w:i/>
          <w:iCs/>
          <w:highlight w:val="yellow"/>
        </w:rPr>
      </w:pPr>
      <w:proofErr w:type="spellStart"/>
      <w:proofErr w:type="gramStart"/>
      <w:r>
        <w:rPr>
          <w:rFonts w:ascii="Courier New" w:hAnsi="Courier New" w:cs="Courier New"/>
          <w:i/>
          <w:iCs/>
          <w:highlight w:val="yellow"/>
        </w:rPr>
        <w:t>assembledLine.Add</w:t>
      </w:r>
      <w:proofErr w:type="spellEnd"/>
      <w:r>
        <w:rPr>
          <w:rFonts w:ascii="Courier New" w:hAnsi="Courier New" w:cs="Courier New"/>
          <w:i/>
          <w:iCs/>
          <w:highlight w:val="yellow"/>
        </w:rPr>
        <w:t>(</w:t>
      </w:r>
      <w:proofErr w:type="gramEnd"/>
      <w:r>
        <w:rPr>
          <w:rFonts w:ascii="Courier New" w:hAnsi="Courier New" w:cs="Courier New"/>
          <w:i/>
          <w:iCs/>
          <w:highlight w:val="yellow"/>
        </w:rPr>
        <w:t>9,'X</w:t>
      </w:r>
      <w:r w:rsidRPr="00E00F2F">
        <w:rPr>
          <w:rFonts w:ascii="Courier New" w:hAnsi="Courier New" w:cs="Courier New"/>
          <w:i/>
          <w:iCs/>
          <w:highlight w:val="yellow"/>
        </w:rPr>
        <w:t>');</w:t>
      </w:r>
    </w:p>
    <w:p w:rsidR="000D5D0C" w:rsidRPr="00E00F2F" w:rsidRDefault="000D5D0C" w:rsidP="000D5D0C">
      <w:pPr>
        <w:jc w:val="center"/>
        <w:rPr>
          <w:rFonts w:ascii="Times New Roman" w:hAnsi="Times New Roman" w:cs="Times New Roman"/>
          <w:iCs/>
          <w:highlight w:val="yellow"/>
        </w:rPr>
      </w:pPr>
      <w:proofErr w:type="spellStart"/>
      <w:proofErr w:type="gramStart"/>
      <w:r w:rsidRPr="00E00F2F">
        <w:rPr>
          <w:rFonts w:ascii="Courier New" w:hAnsi="Courier New" w:cs="Courier New"/>
          <w:i/>
          <w:iCs/>
          <w:highlight w:val="yellow"/>
        </w:rPr>
        <w:lastRenderedPageBreak/>
        <w:t>assembledLine.Add</w:t>
      </w:r>
      <w:proofErr w:type="spellEnd"/>
      <w:r w:rsidRPr="00E00F2F">
        <w:rPr>
          <w:rFonts w:ascii="Courier New" w:hAnsi="Courier New" w:cs="Courier New"/>
          <w:i/>
          <w:iCs/>
          <w:highlight w:val="yellow"/>
        </w:rPr>
        <w:t>(</w:t>
      </w:r>
      <w:proofErr w:type="gramEnd"/>
      <w:r w:rsidRPr="00E00F2F">
        <w:rPr>
          <w:rFonts w:ascii="Courier New" w:hAnsi="Courier New" w:cs="Courier New"/>
          <w:i/>
          <w:iCs/>
          <w:highlight w:val="yellow"/>
        </w:rPr>
        <w:t>“</w:t>
      </w:r>
      <w:r>
        <w:rPr>
          <w:rFonts w:ascii="Courier New" w:hAnsi="Courier New" w:cs="Courier New"/>
          <w:i/>
          <w:iCs/>
          <w:highlight w:val="yellow"/>
        </w:rPr>
        <w:t>10-15</w:t>
      </w:r>
      <w:r w:rsidRPr="00E00F2F">
        <w:rPr>
          <w:rFonts w:ascii="Courier New" w:hAnsi="Courier New" w:cs="Courier New"/>
          <w:i/>
          <w:iCs/>
          <w:highlight w:val="yellow"/>
        </w:rPr>
        <w:t>”,”Symbol Name”);</w:t>
      </w:r>
      <w:r w:rsidRPr="00E00F2F">
        <w:rPr>
          <w:rFonts w:ascii="Times New Roman" w:hAnsi="Times New Roman" w:cs="Times New Roman"/>
          <w:iCs/>
          <w:highlight w:val="yellow"/>
        </w:rPr>
        <w:t xml:space="preserve"> (Process Summary, not actual coding)</w:t>
      </w:r>
    </w:p>
    <w:p w:rsidR="000D5D0C" w:rsidRPr="0004594A" w:rsidRDefault="000D5D0C" w:rsidP="000D5D0C">
      <w:pPr>
        <w:ind w:firstLine="720"/>
        <w:rPr>
          <w:rFonts w:ascii="Times New Roman" w:hAnsi="Times New Roman" w:cs="Times New Roman"/>
        </w:rPr>
      </w:pPr>
    </w:p>
    <w:p w:rsidR="000D5D0C" w:rsidRPr="000D5D0C" w:rsidRDefault="000D5D0C" w:rsidP="000D5D0C">
      <w:pPr>
        <w:ind w:firstLine="720"/>
        <w:rPr>
          <w:rFonts w:ascii="Times New Roman" w:hAnsi="Times New Roman" w:cs="Times New Roman"/>
          <w:iCs/>
          <w:highlight w:val="yellow"/>
        </w:rPr>
      </w:pPr>
    </w:p>
    <w:p w:rsidR="00A22C8C" w:rsidRDefault="00A22C8C" w:rsidP="008F1421">
      <w:pPr>
        <w:rPr>
          <w:rFonts w:ascii="Times New Roman" w:hAnsi="Times New Roman" w:cs="Times New Roman"/>
        </w:rPr>
      </w:pPr>
    </w:p>
    <w:p w:rsidR="00A22C8C" w:rsidRPr="0004594A" w:rsidRDefault="000D5D0C" w:rsidP="000D5D0C">
      <w:pPr>
        <w:ind w:left="720" w:firstLine="720"/>
        <w:rPr>
          <w:rFonts w:ascii="Times New Roman" w:hAnsi="Times New Roman" w:cs="Times New Roman"/>
          <w:b/>
          <w:bCs/>
          <w:sz w:val="28"/>
          <w:szCs w:val="28"/>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22C8C" w:rsidRPr="0004594A">
        <w:rPr>
          <w:rFonts w:ascii="Times New Roman" w:hAnsi="Times New Roman" w:cs="Times New Roman"/>
          <w:b/>
          <w:bCs/>
          <w:sz w:val="28"/>
          <w:szCs w:val="28"/>
        </w:rPr>
        <w:t>MACHINE OPS</w:t>
      </w:r>
    </w:p>
    <w:p w:rsidR="00A22C8C" w:rsidRPr="0004594A" w:rsidRDefault="00A22C8C" w:rsidP="008F1421">
      <w:pPr>
        <w:rPr>
          <w:rFonts w:ascii="Times New Roman" w:hAnsi="Times New Roman" w:cs="Times New Roman"/>
          <w:b/>
          <w:bCs/>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If the operation is a machine op, </w:t>
      </w:r>
      <w:proofErr w:type="gramStart"/>
      <w:r w:rsidRPr="000D0B85">
        <w:rPr>
          <w:rFonts w:ascii="Courier New" w:hAnsi="Courier New" w:cs="Courier New"/>
        </w:rPr>
        <w:t>pass2(</w:t>
      </w:r>
      <w:proofErr w:type="gramEnd"/>
      <w:r w:rsidRPr="000D0B85">
        <w:rPr>
          <w:rFonts w:ascii="Courier New" w:hAnsi="Courier New" w:cs="Courier New"/>
        </w:rPr>
        <w:t>)</w:t>
      </w:r>
      <w:r w:rsidRPr="0004594A">
        <w:rPr>
          <w:rFonts w:ascii="Times New Roman" w:hAnsi="Times New Roman" w:cs="Times New Roman"/>
        </w:rPr>
        <w:t xml:space="preserve"> will then use the </w:t>
      </w:r>
      <w:proofErr w:type="spellStart"/>
      <w:r w:rsidRPr="00F93CF1">
        <w:rPr>
          <w:rFonts w:ascii="Courier New" w:hAnsi="Courier New" w:cs="Courier New"/>
          <w:i/>
          <w:iCs/>
        </w:rPr>
        <w:t>getOp</w:t>
      </w:r>
      <w:proofErr w:type="spellEnd"/>
      <w:r>
        <w:rPr>
          <w:rFonts w:ascii="Courier New" w:hAnsi="Courier New" w:cs="Courier New"/>
          <w:i/>
          <w:iCs/>
        </w:rPr>
        <w:t>()</w:t>
      </w:r>
      <w:r w:rsidRPr="0004594A">
        <w:rPr>
          <w:rFonts w:ascii="Times New Roman" w:hAnsi="Times New Roman" w:cs="Times New Roman"/>
        </w:rPr>
        <w:t xml:space="preserve"> operation to retrieve the machine op code from the </w:t>
      </w:r>
      <w:proofErr w:type="spellStart"/>
      <w:r w:rsidRPr="00F93CF1">
        <w:rPr>
          <w:rFonts w:ascii="Courier New" w:hAnsi="Courier New" w:cs="Courier New"/>
          <w:i/>
          <w:iCs/>
        </w:rPr>
        <w:t>Machine_Table</w:t>
      </w:r>
      <w:proofErr w:type="spellEnd"/>
      <w:r w:rsidRPr="0004594A">
        <w:rPr>
          <w:rFonts w:ascii="Times New Roman" w:hAnsi="Times New Roman" w:cs="Times New Roman"/>
        </w:rPr>
        <w:t xml:space="preserve"> object </w:t>
      </w:r>
      <w:proofErr w:type="spellStart"/>
      <w:r w:rsidRPr="00F93CF1">
        <w:rPr>
          <w:rFonts w:ascii="Courier New" w:hAnsi="Courier New" w:cs="Courier New"/>
          <w:i/>
          <w:iCs/>
        </w:rPr>
        <w:t>machineTable</w:t>
      </w:r>
      <w:proofErr w:type="spellEnd"/>
      <w:r w:rsidRPr="0004594A">
        <w:rPr>
          <w:rFonts w:ascii="Times New Roman" w:hAnsi="Times New Roman" w:cs="Times New Roman"/>
        </w:rPr>
        <w:t xml:space="preserve">.  This machine op will then be added to position 4 in </w:t>
      </w:r>
      <w:proofErr w:type="spellStart"/>
      <w:r w:rsidRPr="00F93CF1">
        <w:rPr>
          <w:rFonts w:ascii="Courier New" w:hAnsi="Courier New" w:cs="Courier New"/>
          <w:i/>
          <w:iCs/>
        </w:rPr>
        <w:t>assembledLine</w:t>
      </w:r>
      <w:proofErr w:type="spellEnd"/>
      <w:r w:rsidRPr="0004594A">
        <w:rPr>
          <w:rFonts w:ascii="Times New Roman" w:hAnsi="Times New Roman" w:cs="Times New Roman"/>
        </w:rPr>
        <w:t xml:space="preserve">.  Pass 2 then retrieves the first operand using the </w:t>
      </w:r>
      <w:proofErr w:type="spellStart"/>
      <w:proofErr w:type="gramStart"/>
      <w:r w:rsidRPr="00F93CF1">
        <w:rPr>
          <w:rFonts w:ascii="Courier New" w:hAnsi="Courier New" w:cs="Courier New"/>
          <w:i/>
          <w:iCs/>
        </w:rPr>
        <w:t>getNextOperand</w:t>
      </w:r>
      <w:proofErr w:type="spellEnd"/>
      <w:r w:rsidRPr="00F93CF1">
        <w:rPr>
          <w:rFonts w:ascii="Courier New" w:hAnsi="Courier New" w:cs="Courier New"/>
          <w:i/>
          <w:iCs/>
        </w:rPr>
        <w:t>(</w:t>
      </w:r>
      <w:proofErr w:type="gramEnd"/>
      <w:r w:rsidRPr="00F93CF1">
        <w:rPr>
          <w:rFonts w:ascii="Courier New" w:hAnsi="Courier New" w:cs="Courier New"/>
          <w:i/>
          <w:iCs/>
        </w:rPr>
        <w:t>)</w:t>
      </w:r>
      <w:r w:rsidRPr="00F93CF1">
        <w:rPr>
          <w:rFonts w:ascii="Courier New" w:hAnsi="Courier New" w:cs="Courier New"/>
        </w:rPr>
        <w:t xml:space="preserve"> </w:t>
      </w:r>
      <w:r w:rsidRPr="0004594A">
        <w:rPr>
          <w:rFonts w:ascii="Times New Roman" w:hAnsi="Times New Roman" w:cs="Times New Roman"/>
        </w:rPr>
        <w:t xml:space="preserve">operation to retrieve the R field and checks to see if the R field is a symbol.  If so, the symbol is retrieved from </w:t>
      </w:r>
      <w:proofErr w:type="spellStart"/>
      <w:r w:rsidRPr="00F93CF1">
        <w:rPr>
          <w:rFonts w:ascii="Courier New" w:hAnsi="Courier New" w:cs="Courier New"/>
          <w:i/>
          <w:iCs/>
        </w:rPr>
        <w:t>symbolTable</w:t>
      </w:r>
      <w:proofErr w:type="spellEnd"/>
      <w:r w:rsidRPr="0004594A">
        <w:rPr>
          <w:rFonts w:ascii="Times New Roman" w:hAnsi="Times New Roman" w:cs="Times New Roman"/>
        </w:rPr>
        <w:t xml:space="preserve"> using the </w:t>
      </w:r>
      <w:proofErr w:type="spellStart"/>
      <w:proofErr w:type="gramStart"/>
      <w:r w:rsidRPr="00F93CF1">
        <w:rPr>
          <w:rFonts w:ascii="Courier New" w:hAnsi="Courier New" w:cs="Courier New"/>
          <w:i/>
          <w:iCs/>
        </w:rPr>
        <w:t>getValue</w:t>
      </w:r>
      <w:proofErr w:type="spellEnd"/>
      <w:r>
        <w:rPr>
          <w:rFonts w:ascii="Courier New" w:hAnsi="Courier New" w:cs="Courier New"/>
          <w:i/>
          <w:iCs/>
        </w:rPr>
        <w:t>(</w:t>
      </w:r>
      <w:proofErr w:type="gramEnd"/>
      <w:r>
        <w:rPr>
          <w:rFonts w:ascii="Courier New" w:hAnsi="Courier New" w:cs="Courier New"/>
          <w:i/>
          <w:iCs/>
        </w:rPr>
        <w:t>)</w:t>
      </w:r>
      <w:r w:rsidRPr="000D0B85">
        <w:rPr>
          <w:rFonts w:ascii="Times New Roman" w:hAnsi="Times New Roman" w:cs="Times New Roman"/>
        </w:rPr>
        <w:t xml:space="preserve"> </w:t>
      </w:r>
      <w:r w:rsidRPr="0004594A">
        <w:rPr>
          <w:rFonts w:ascii="Times New Roman" w:hAnsi="Times New Roman" w:cs="Times New Roman"/>
        </w:rPr>
        <w:t xml:space="preserve">operation.  </w:t>
      </w:r>
      <w:proofErr w:type="gramStart"/>
      <w:r w:rsidRPr="0004594A">
        <w:rPr>
          <w:rFonts w:ascii="Times New Roman" w:hAnsi="Times New Roman" w:cs="Times New Roman"/>
        </w:rPr>
        <w:t xml:space="preserve">Then, whether the operand was a symbol or not, it will be added to position 5 of </w:t>
      </w:r>
      <w:proofErr w:type="spellStart"/>
      <w:r w:rsidRPr="00F93CF1">
        <w:rPr>
          <w:rFonts w:ascii="Courier New" w:hAnsi="Courier New" w:cs="Courier New"/>
          <w:i/>
          <w:iCs/>
        </w:rPr>
        <w:t>assembledLine</w:t>
      </w:r>
      <w:proofErr w:type="spellEnd"/>
      <w:r w:rsidRPr="0004594A">
        <w:rPr>
          <w:rFonts w:ascii="Times New Roman" w:hAnsi="Times New Roman" w:cs="Times New Roman"/>
        </w:rPr>
        <w:t>.</w:t>
      </w:r>
      <w:proofErr w:type="gramEnd"/>
      <w:r w:rsidRPr="0004594A">
        <w:rPr>
          <w:rFonts w:ascii="Times New Roman" w:hAnsi="Times New Roman" w:cs="Times New Roman"/>
        </w:rPr>
        <w:t xml:space="preserve">  Pass 2 then proceeds to initialize the X field by placing a “0” in position 6 of </w:t>
      </w:r>
      <w:proofErr w:type="spellStart"/>
      <w:r w:rsidRPr="00F93CF1">
        <w:rPr>
          <w:rFonts w:ascii="Courier New" w:hAnsi="Courier New" w:cs="Courier New"/>
          <w:i/>
          <w:iCs/>
        </w:rPr>
        <w:t>assembledLine</w:t>
      </w:r>
      <w:proofErr w:type="spellEnd"/>
      <w:r w:rsidRPr="0004594A">
        <w:rPr>
          <w:rFonts w:ascii="Times New Roman" w:hAnsi="Times New Roman" w:cs="Times New Roman"/>
        </w:rPr>
        <w:t xml:space="preserve"> so it can move on to assemble the S field first.</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first process in assembling the S field is to get is to use </w:t>
      </w:r>
      <w:proofErr w:type="spellStart"/>
      <w:proofErr w:type="gramStart"/>
      <w:r w:rsidRPr="00F93CF1">
        <w:rPr>
          <w:rFonts w:ascii="Courier New" w:hAnsi="Courier New" w:cs="Courier New"/>
          <w:i/>
          <w:iCs/>
        </w:rPr>
        <w:t>getNextOperand</w:t>
      </w:r>
      <w:proofErr w:type="spellEnd"/>
      <w:r>
        <w:rPr>
          <w:rFonts w:ascii="Courier New" w:hAnsi="Courier New" w:cs="Courier New"/>
          <w:i/>
          <w:iCs/>
        </w:rPr>
        <w:t>(</w:t>
      </w:r>
      <w:proofErr w:type="gramEnd"/>
      <w:r>
        <w:rPr>
          <w:rFonts w:ascii="Courier New" w:hAnsi="Courier New" w:cs="Courier New"/>
          <w:i/>
          <w:iCs/>
        </w:rPr>
        <w:t>)</w:t>
      </w:r>
      <w:r w:rsidRPr="0004594A">
        <w:rPr>
          <w:rFonts w:ascii="Times New Roman" w:hAnsi="Times New Roman" w:cs="Times New Roman"/>
        </w:rPr>
        <w:t xml:space="preserve"> to retrieve the S field from the object </w:t>
      </w:r>
      <w:r w:rsidRPr="0004594A">
        <w:rPr>
          <w:rFonts w:ascii="Times New Roman" w:hAnsi="Times New Roman" w:cs="Times New Roman"/>
          <w:i/>
          <w:iCs/>
        </w:rPr>
        <w:t>operands</w:t>
      </w:r>
      <w:r w:rsidRPr="0004594A">
        <w:rPr>
          <w:rFonts w:ascii="Times New Roman" w:hAnsi="Times New Roman" w:cs="Times New Roman"/>
        </w:rPr>
        <w:t xml:space="preserve">.  This operand is then checked to see whether it is a symbol, a literal, or a normal S field entry.  If the operand is a literal then Pass 2 will use the </w:t>
      </w:r>
      <w:proofErr w:type="spellStart"/>
      <w:proofErr w:type="gramStart"/>
      <w:r w:rsidRPr="00F93CF1">
        <w:rPr>
          <w:rFonts w:ascii="Courier New" w:hAnsi="Courier New" w:cs="Courier New"/>
          <w:i/>
          <w:iCs/>
        </w:rPr>
        <w:t>getAddress</w:t>
      </w:r>
      <w:proofErr w:type="spellEnd"/>
      <w:r>
        <w:rPr>
          <w:rFonts w:ascii="Courier New" w:hAnsi="Courier New" w:cs="Courier New"/>
          <w:i/>
          <w:iCs/>
        </w:rPr>
        <w:t>(</w:t>
      </w:r>
      <w:proofErr w:type="gramEnd"/>
      <w:r>
        <w:rPr>
          <w:rFonts w:ascii="Courier New" w:hAnsi="Courier New" w:cs="Courier New"/>
          <w:i/>
          <w:iCs/>
        </w:rPr>
        <w:t>)</w:t>
      </w:r>
      <w:r w:rsidRPr="0004594A">
        <w:rPr>
          <w:rFonts w:ascii="Times New Roman" w:hAnsi="Times New Roman" w:cs="Times New Roman"/>
        </w:rPr>
        <w:t xml:space="preserve"> operation to retrieve the address from the </w:t>
      </w:r>
      <w:proofErr w:type="spellStart"/>
      <w:r w:rsidRPr="00F93CF1">
        <w:rPr>
          <w:rFonts w:ascii="Courier New" w:hAnsi="Courier New" w:cs="Courier New"/>
          <w:i/>
          <w:iCs/>
        </w:rPr>
        <w:t>literalTable</w:t>
      </w:r>
      <w:proofErr w:type="spellEnd"/>
      <w:r w:rsidRPr="0004594A">
        <w:rPr>
          <w:rFonts w:ascii="Times New Roman" w:hAnsi="Times New Roman" w:cs="Times New Roman"/>
        </w:rPr>
        <w:t xml:space="preserve">.  The two character value is then placed into positions 6 and 7 of </w:t>
      </w:r>
      <w:proofErr w:type="spellStart"/>
      <w:r w:rsidRPr="00F93CF1">
        <w:rPr>
          <w:rFonts w:ascii="Courier New" w:hAnsi="Courier New" w:cs="Courier New"/>
          <w:i/>
          <w:iCs/>
        </w:rPr>
        <w:t>assembledLine</w:t>
      </w:r>
      <w:proofErr w:type="spellEnd"/>
      <w:r w:rsidRPr="0004594A">
        <w:rPr>
          <w:rFonts w:ascii="Times New Roman" w:hAnsi="Times New Roman" w:cs="Times New Roman"/>
        </w:rPr>
        <w:t xml:space="preserve">.  If the line is </w:t>
      </w:r>
      <w:proofErr w:type="spellStart"/>
      <w:r w:rsidRPr="0004594A">
        <w:rPr>
          <w:rFonts w:ascii="Times New Roman" w:hAnsi="Times New Roman" w:cs="Times New Roman"/>
        </w:rPr>
        <w:t>relocatable</w:t>
      </w:r>
      <w:proofErr w:type="spellEnd"/>
      <w:r w:rsidRPr="0004594A">
        <w:rPr>
          <w:rFonts w:ascii="Times New Roman" w:hAnsi="Times New Roman" w:cs="Times New Roman"/>
        </w:rPr>
        <w:t xml:space="preserve"> then an “M” will be added to position 8 of </w:t>
      </w:r>
      <w:proofErr w:type="spellStart"/>
      <w:r w:rsidRPr="00F93CF1">
        <w:rPr>
          <w:rFonts w:ascii="Courier New" w:hAnsi="Courier New" w:cs="Courier New"/>
          <w:i/>
          <w:iCs/>
        </w:rPr>
        <w:t>assembledLine</w:t>
      </w:r>
      <w:proofErr w:type="spellEnd"/>
      <w:r w:rsidRPr="0004594A">
        <w:rPr>
          <w:rFonts w:ascii="Times New Roman" w:hAnsi="Times New Roman" w:cs="Times New Roman"/>
        </w:rPr>
        <w:t xml:space="preserve">.  If the operand is a symbol then the process </w:t>
      </w:r>
      <w:proofErr w:type="gramStart"/>
      <w:r w:rsidRPr="0004594A">
        <w:rPr>
          <w:rFonts w:ascii="Times New Roman" w:hAnsi="Times New Roman" w:cs="Times New Roman"/>
        </w:rPr>
        <w:t>for  a</w:t>
      </w:r>
      <w:proofErr w:type="gramEnd"/>
      <w:r w:rsidRPr="0004594A">
        <w:rPr>
          <w:rFonts w:ascii="Times New Roman" w:hAnsi="Times New Roman" w:cs="Times New Roman"/>
        </w:rPr>
        <w:t xml:space="preserve"> literal will be repeated except the operation </w:t>
      </w:r>
      <w:proofErr w:type="spellStart"/>
      <w:r w:rsidRPr="00F93CF1">
        <w:rPr>
          <w:rFonts w:ascii="Courier New" w:hAnsi="Courier New" w:cs="Courier New"/>
          <w:i/>
          <w:iCs/>
        </w:rPr>
        <w:t>getValue</w:t>
      </w:r>
      <w:proofErr w:type="spellEnd"/>
      <w:r>
        <w:rPr>
          <w:rFonts w:ascii="Courier New" w:hAnsi="Courier New" w:cs="Courier New"/>
          <w:i/>
          <w:iCs/>
        </w:rPr>
        <w:t>()</w:t>
      </w:r>
      <w:r w:rsidRPr="0004594A">
        <w:rPr>
          <w:rFonts w:ascii="Times New Roman" w:hAnsi="Times New Roman" w:cs="Times New Roman"/>
        </w:rPr>
        <w:t xml:space="preserve"> will be used to remove the symbol from </w:t>
      </w:r>
      <w:proofErr w:type="spellStart"/>
      <w:r w:rsidRPr="00F93CF1">
        <w:rPr>
          <w:rFonts w:ascii="Courier New" w:hAnsi="Courier New" w:cs="Courier New"/>
          <w:i/>
          <w:iCs/>
        </w:rPr>
        <w:t>symbolTable</w:t>
      </w:r>
      <w:proofErr w:type="spellEnd"/>
      <w:r w:rsidRPr="0004594A">
        <w:rPr>
          <w:rFonts w:ascii="Times New Roman" w:hAnsi="Times New Roman" w:cs="Times New Roman"/>
        </w:rPr>
        <w:t xml:space="preserve">.  If the operand is a normal S entry then Pass 2 will check to make sure it is within the allowed memory range (0 &lt;= Memory Location &lt;= 255) and add it to positions 6 and 7 of </w:t>
      </w:r>
      <w:proofErr w:type="spellStart"/>
      <w:r w:rsidRPr="00F93CF1">
        <w:rPr>
          <w:rFonts w:ascii="Courier New" w:hAnsi="Courier New" w:cs="Courier New"/>
          <w:i/>
          <w:iCs/>
        </w:rPr>
        <w:t>assembledLine</w:t>
      </w:r>
      <w:proofErr w:type="spellEnd"/>
      <w:r w:rsidRPr="0004594A">
        <w:rPr>
          <w:rFonts w:ascii="Times New Roman" w:hAnsi="Times New Roman" w:cs="Times New Roman"/>
        </w:rPr>
        <w:t xml:space="preserve"> is with this range.  The next process in Pass 2 is to assemble the X field.</w:t>
      </w:r>
    </w:p>
    <w:p w:rsidR="00A22C8C" w:rsidRPr="0004594A" w:rsidRDefault="00A22C8C" w:rsidP="008F1421">
      <w:pPr>
        <w:rPr>
          <w:rFonts w:ascii="Times New Roman" w:hAnsi="Times New Roman" w:cs="Times New Roman"/>
        </w:rPr>
      </w:pPr>
    </w:p>
    <w:p w:rsidR="00A22C8C" w:rsidRDefault="00A22C8C" w:rsidP="004D731B">
      <w:pPr>
        <w:ind w:firstLine="720"/>
        <w:rPr>
          <w:rFonts w:ascii="Times New Roman" w:hAnsi="Times New Roman" w:cs="Times New Roman"/>
        </w:rPr>
      </w:pPr>
      <w:r w:rsidRPr="0004594A">
        <w:rPr>
          <w:rFonts w:ascii="Times New Roman" w:hAnsi="Times New Roman" w:cs="Times New Roman"/>
        </w:rPr>
        <w:t xml:space="preserve">The process of assembling X again begins with using </w:t>
      </w:r>
      <w:proofErr w:type="spellStart"/>
      <w:proofErr w:type="gramStart"/>
      <w:r w:rsidRPr="00F93CF1">
        <w:rPr>
          <w:rFonts w:ascii="Courier New" w:hAnsi="Courier New" w:cs="Courier New"/>
          <w:i/>
          <w:iCs/>
        </w:rPr>
        <w:t>getNextOperand</w:t>
      </w:r>
      <w:proofErr w:type="spellEnd"/>
      <w:r>
        <w:rPr>
          <w:rFonts w:ascii="Courier New" w:hAnsi="Courier New" w:cs="Courier New"/>
          <w:i/>
          <w:iCs/>
        </w:rPr>
        <w:t>(</w:t>
      </w:r>
      <w:proofErr w:type="gramEnd"/>
      <w:r>
        <w:rPr>
          <w:rFonts w:ascii="Courier New" w:hAnsi="Courier New" w:cs="Courier New"/>
          <w:i/>
          <w:iCs/>
        </w:rPr>
        <w:t>)</w:t>
      </w:r>
      <w:r w:rsidRPr="0004594A">
        <w:rPr>
          <w:rFonts w:ascii="Times New Roman" w:hAnsi="Times New Roman" w:cs="Times New Roman"/>
        </w:rPr>
        <w:t xml:space="preserve"> to retrieve the X field from </w:t>
      </w:r>
      <w:r w:rsidRPr="0004594A">
        <w:rPr>
          <w:rFonts w:ascii="Times New Roman" w:hAnsi="Times New Roman" w:cs="Times New Roman"/>
          <w:i/>
          <w:iCs/>
        </w:rPr>
        <w:t>operands</w:t>
      </w:r>
      <w:r w:rsidRPr="0004594A">
        <w:rPr>
          <w:rFonts w:ascii="Times New Roman" w:hAnsi="Times New Roman" w:cs="Times New Roman"/>
        </w:rPr>
        <w:t xml:space="preserve">.  Pass 2 first checks to see if the X field is an operand.  If it is a symbol, the value of the symbol will be retrieved from </w:t>
      </w:r>
      <w:proofErr w:type="spellStart"/>
      <w:r w:rsidRPr="00F93CF1">
        <w:rPr>
          <w:rFonts w:ascii="Courier New" w:hAnsi="Courier New" w:cs="Courier New"/>
          <w:i/>
          <w:iCs/>
        </w:rPr>
        <w:t>symbolTable</w:t>
      </w:r>
      <w:proofErr w:type="spellEnd"/>
      <w:r w:rsidRPr="0004594A">
        <w:rPr>
          <w:rFonts w:ascii="Times New Roman" w:hAnsi="Times New Roman" w:cs="Times New Roman"/>
        </w:rPr>
        <w:t xml:space="preserve"> and will replace the “0” that is currently in position 5 of </w:t>
      </w:r>
      <w:proofErr w:type="spellStart"/>
      <w:r w:rsidRPr="00F93CF1">
        <w:rPr>
          <w:rFonts w:ascii="Courier New" w:hAnsi="Courier New" w:cs="Courier New"/>
          <w:i/>
          <w:iCs/>
        </w:rPr>
        <w:t>assembledLine</w:t>
      </w:r>
      <w:proofErr w:type="spellEnd"/>
      <w:r w:rsidRPr="0004594A">
        <w:rPr>
          <w:rFonts w:ascii="Times New Roman" w:hAnsi="Times New Roman" w:cs="Times New Roman"/>
        </w:rPr>
        <w:t xml:space="preserve">.  The operand is then checked to see if it is a 1, 2, or 3.  If the operand is one of those, position 4 will be replaced with a 4, 8, or C, respectively.  If it doesn’t meet any of the above conditions then the X field will be left alone in </w:t>
      </w:r>
      <w:proofErr w:type="spellStart"/>
      <w:r w:rsidRPr="00F93CF1">
        <w:rPr>
          <w:rFonts w:ascii="Courier New" w:hAnsi="Courier New" w:cs="Courier New"/>
          <w:i/>
          <w:iCs/>
        </w:rPr>
        <w:t>assembledLin</w:t>
      </w:r>
      <w:r w:rsidRPr="0004594A">
        <w:rPr>
          <w:rFonts w:ascii="Times New Roman" w:hAnsi="Times New Roman" w:cs="Times New Roman"/>
          <w:i/>
          <w:iCs/>
        </w:rPr>
        <w:t>e</w:t>
      </w:r>
      <w:proofErr w:type="spellEnd"/>
      <w:r w:rsidRPr="0004594A">
        <w:rPr>
          <w:rFonts w:ascii="Times New Roman" w:hAnsi="Times New Roman" w:cs="Times New Roman"/>
        </w:rPr>
        <w:t xml:space="preserve">.  </w:t>
      </w:r>
      <w:proofErr w:type="spellStart"/>
      <w:proofErr w:type="gramStart"/>
      <w:r w:rsidRPr="00F93CF1">
        <w:rPr>
          <w:rFonts w:ascii="Courier New" w:hAnsi="Courier New" w:cs="Courier New"/>
          <w:i/>
          <w:iCs/>
        </w:rPr>
        <w:t>assembledLine</w:t>
      </w:r>
      <w:proofErr w:type="spellEnd"/>
      <w:proofErr w:type="gramEnd"/>
      <w:r w:rsidRPr="0004594A">
        <w:rPr>
          <w:rFonts w:ascii="Times New Roman" w:hAnsi="Times New Roman" w:cs="Times New Roman"/>
        </w:rPr>
        <w:t xml:space="preserve"> is now finally outputted to </w:t>
      </w:r>
      <w:proofErr w:type="spellStart"/>
      <w:r w:rsidRPr="00F93CF1">
        <w:rPr>
          <w:rFonts w:ascii="Courier New" w:hAnsi="Courier New" w:cs="Courier New"/>
          <w:i/>
          <w:iCs/>
        </w:rPr>
        <w:t>objectOut</w:t>
      </w:r>
      <w:proofErr w:type="spellEnd"/>
      <w:r w:rsidRPr="0004594A">
        <w:rPr>
          <w:rFonts w:ascii="Times New Roman" w:hAnsi="Times New Roman" w:cs="Times New Roman"/>
        </w:rPr>
        <w:t xml:space="preserve"> and the </w:t>
      </w:r>
      <w:proofErr w:type="spellStart"/>
      <w:r w:rsidRPr="00F93CF1">
        <w:rPr>
          <w:rFonts w:ascii="Courier New" w:hAnsi="Courier New" w:cs="Courier New"/>
          <w:i/>
          <w:iCs/>
        </w:rPr>
        <w:t>locationCounter</w:t>
      </w:r>
      <w:proofErr w:type="spellEnd"/>
      <w:r w:rsidRPr="0004594A">
        <w:rPr>
          <w:rFonts w:ascii="Times New Roman" w:hAnsi="Times New Roman" w:cs="Times New Roman"/>
        </w:rPr>
        <w:t xml:space="preserve"> and </w:t>
      </w:r>
      <w:proofErr w:type="spellStart"/>
      <w:r w:rsidRPr="00F93CF1">
        <w:rPr>
          <w:rFonts w:ascii="Courier New" w:hAnsi="Courier New" w:cs="Courier New"/>
          <w:i/>
          <w:iCs/>
        </w:rPr>
        <w:t>numRecords</w:t>
      </w:r>
      <w:proofErr w:type="spellEnd"/>
      <w:r w:rsidRPr="0004594A">
        <w:rPr>
          <w:rFonts w:ascii="Times New Roman" w:hAnsi="Times New Roman" w:cs="Times New Roman"/>
        </w:rPr>
        <w:t xml:space="preserve"> are incremented.  The last thing that is done is to output to </w:t>
      </w:r>
      <w:proofErr w:type="spellStart"/>
      <w:r w:rsidRPr="00F93CF1">
        <w:rPr>
          <w:rFonts w:ascii="Courier New" w:hAnsi="Courier New" w:cs="Courier New"/>
          <w:i/>
          <w:iCs/>
        </w:rPr>
        <w:t>listingFile</w:t>
      </w:r>
      <w:proofErr w:type="spellEnd"/>
      <w:r w:rsidRPr="0004594A">
        <w:rPr>
          <w:rFonts w:ascii="Times New Roman" w:hAnsi="Times New Roman" w:cs="Times New Roman"/>
        </w:rPr>
        <w:t xml:space="preserve"> using the process described previously in this document.</w:t>
      </w:r>
    </w:p>
    <w:p w:rsidR="00A22C8C" w:rsidRDefault="00A22C8C" w:rsidP="008F1421">
      <w:pPr>
        <w:rPr>
          <w:rFonts w:ascii="Times New Roman" w:hAnsi="Times New Roman" w:cs="Times New Roman"/>
          <w:b/>
          <w:bCs/>
          <w:sz w:val="28"/>
          <w:szCs w:val="28"/>
        </w:rPr>
      </w:pPr>
    </w:p>
    <w:p w:rsidR="00A22C8C" w:rsidRPr="0004594A" w:rsidRDefault="00A22C8C" w:rsidP="008F1421">
      <w:pPr>
        <w:rPr>
          <w:rFonts w:ascii="Times New Roman" w:hAnsi="Times New Roman" w:cs="Times New Roman"/>
          <w:b/>
          <w:bCs/>
          <w:sz w:val="28"/>
          <w:szCs w:val="28"/>
        </w:rPr>
      </w:pPr>
    </w:p>
    <w:p w:rsidR="00A22C8C" w:rsidRPr="0004594A" w:rsidRDefault="00A22C8C" w:rsidP="008F1421">
      <w:pPr>
        <w:jc w:val="center"/>
        <w:rPr>
          <w:rFonts w:ascii="Times New Roman" w:hAnsi="Times New Roman" w:cs="Times New Roman"/>
          <w:b/>
          <w:bCs/>
          <w:sz w:val="28"/>
          <w:szCs w:val="28"/>
        </w:rPr>
      </w:pPr>
      <w:r w:rsidRPr="0004594A">
        <w:rPr>
          <w:rFonts w:ascii="Times New Roman" w:hAnsi="Times New Roman" w:cs="Times New Roman"/>
          <w:b/>
          <w:bCs/>
          <w:sz w:val="28"/>
          <w:szCs w:val="28"/>
        </w:rPr>
        <w:lastRenderedPageBreak/>
        <w:t>PSEUDO OPS</w:t>
      </w:r>
    </w:p>
    <w:p w:rsidR="00A22C8C" w:rsidRPr="0004594A" w:rsidRDefault="00A22C8C" w:rsidP="008F1421">
      <w:pPr>
        <w:jc w:val="center"/>
        <w:rPr>
          <w:rFonts w:ascii="Times New Roman" w:hAnsi="Times New Roman" w:cs="Times New Roman"/>
          <w:b/>
          <w:bCs/>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The process to assemble a pseudo op line is quite a bit different from the process to assemble a machine op line.  The first thing that is done is to check what pseudo op the operation is.  This can either be “NMD”, “CCD”, “RES”, “RET”,</w:t>
      </w:r>
      <w:r w:rsidR="005E3ECD">
        <w:rPr>
          <w:rFonts w:ascii="Times New Roman" w:hAnsi="Times New Roman" w:cs="Times New Roman"/>
        </w:rPr>
        <w:t xml:space="preserve"> “GTC”, “PTC”, “ORI”, “EQU”, “END”, </w:t>
      </w:r>
      <w:r w:rsidR="005E3ECD" w:rsidRPr="005E3ECD">
        <w:rPr>
          <w:rFonts w:ascii="Times New Roman" w:hAnsi="Times New Roman" w:cs="Times New Roman"/>
          <w:highlight w:val="yellow"/>
        </w:rPr>
        <w:t>“EXT”, or “ENT”.</w:t>
      </w:r>
      <w:r w:rsidR="005E3ECD">
        <w:rPr>
          <w:rFonts w:ascii="Times New Roman" w:hAnsi="Times New Roman" w:cs="Times New Roman"/>
        </w:rPr>
        <w:t xml:space="preserve"> </w:t>
      </w:r>
      <w:r w:rsidRPr="0004594A">
        <w:rPr>
          <w:rFonts w:ascii="Times New Roman" w:hAnsi="Times New Roman" w:cs="Times New Roman"/>
        </w:rPr>
        <w:t xml:space="preserve">If the operation is “NMD” or “CCD”, the line will be assembled in the same if statement, as these two pseudo ops are closely related.  The first step is to retrieve the next operand using </w:t>
      </w:r>
      <w:proofErr w:type="spellStart"/>
      <w:proofErr w:type="gramStart"/>
      <w:r w:rsidRPr="008C1B7B">
        <w:rPr>
          <w:rFonts w:ascii="Courier New" w:hAnsi="Courier New" w:cs="Courier New"/>
          <w:i/>
          <w:iCs/>
        </w:rPr>
        <w:t>getNextOperand</w:t>
      </w:r>
      <w:proofErr w:type="spellEnd"/>
      <w:r>
        <w:rPr>
          <w:rFonts w:ascii="Courier New" w:hAnsi="Courier New" w:cs="Courier New"/>
          <w:i/>
          <w:iCs/>
        </w:rPr>
        <w:t>(</w:t>
      </w:r>
      <w:proofErr w:type="gramEnd"/>
      <w:r>
        <w:rPr>
          <w:rFonts w:ascii="Courier New" w:hAnsi="Courier New" w:cs="Courier New"/>
          <w:i/>
          <w:iCs/>
        </w:rPr>
        <w:t>)</w:t>
      </w:r>
      <w:r w:rsidRPr="0004594A">
        <w:rPr>
          <w:rFonts w:ascii="Times New Roman" w:hAnsi="Times New Roman" w:cs="Times New Roman"/>
        </w:rPr>
        <w:t xml:space="preserve">.  If the operation is “NMD” then the hex value of the integer in the operand will be taken and added to positions 3-7 of </w:t>
      </w:r>
      <w:proofErr w:type="spellStart"/>
      <w:r w:rsidRPr="008C1B7B">
        <w:rPr>
          <w:rFonts w:ascii="Courier New" w:hAnsi="Courier New" w:cs="Courier New"/>
          <w:i/>
          <w:iCs/>
        </w:rPr>
        <w:t>assembledLine</w:t>
      </w:r>
      <w:proofErr w:type="spellEnd"/>
      <w:r w:rsidRPr="0004594A">
        <w:rPr>
          <w:rFonts w:ascii="Times New Roman" w:hAnsi="Times New Roman" w:cs="Times New Roman"/>
        </w:rPr>
        <w:t xml:space="preserve">.  If the operation is “CCD” the hex value of the two characters will be taken and placed into two temporary text objects, each with two characters in them.  These will then be added to positions 3-6 of </w:t>
      </w:r>
      <w:proofErr w:type="spellStart"/>
      <w:r w:rsidRPr="008C1B7B">
        <w:rPr>
          <w:rFonts w:ascii="Courier New" w:hAnsi="Courier New" w:cs="Courier New"/>
          <w:i/>
          <w:iCs/>
        </w:rPr>
        <w:t>assembledLine</w:t>
      </w:r>
      <w:proofErr w:type="spellEnd"/>
      <w:r w:rsidRPr="0004594A">
        <w:rPr>
          <w:rFonts w:ascii="Times New Roman" w:hAnsi="Times New Roman" w:cs="Times New Roman"/>
        </w:rPr>
        <w:t xml:space="preserve"> with position 7 being assigned a “0”.  After the line for the “CCD” or “NMD” operation is assembled Pass 2 will output to </w:t>
      </w:r>
      <w:proofErr w:type="spellStart"/>
      <w:r w:rsidRPr="008C1B7B">
        <w:rPr>
          <w:rFonts w:ascii="Courier New" w:hAnsi="Courier New" w:cs="Courier New"/>
          <w:i/>
          <w:iCs/>
        </w:rPr>
        <w:t>objectOut</w:t>
      </w:r>
      <w:proofErr w:type="spellEnd"/>
      <w:r w:rsidRPr="0004594A">
        <w:rPr>
          <w:rFonts w:ascii="Times New Roman" w:hAnsi="Times New Roman" w:cs="Times New Roman"/>
        </w:rPr>
        <w:t xml:space="preserve">, increment the </w:t>
      </w:r>
      <w:proofErr w:type="spellStart"/>
      <w:r w:rsidRPr="008C1B7B">
        <w:rPr>
          <w:rFonts w:ascii="Courier New" w:hAnsi="Courier New" w:cs="Courier New"/>
          <w:i/>
          <w:iCs/>
        </w:rPr>
        <w:t>locationCoutner</w:t>
      </w:r>
      <w:proofErr w:type="spellEnd"/>
      <w:r w:rsidRPr="0004594A">
        <w:rPr>
          <w:rFonts w:ascii="Times New Roman" w:hAnsi="Times New Roman" w:cs="Times New Roman"/>
        </w:rPr>
        <w:t xml:space="preserve"> and </w:t>
      </w:r>
      <w:proofErr w:type="spellStart"/>
      <w:r w:rsidRPr="008C1B7B">
        <w:rPr>
          <w:rFonts w:ascii="Courier New" w:hAnsi="Courier New" w:cs="Courier New"/>
          <w:i/>
          <w:iCs/>
        </w:rPr>
        <w:t>numRecord</w:t>
      </w:r>
      <w:proofErr w:type="spellEnd"/>
      <w:r w:rsidRPr="0004594A">
        <w:rPr>
          <w:rFonts w:ascii="Times New Roman" w:hAnsi="Times New Roman" w:cs="Times New Roman"/>
        </w:rPr>
        <w:t xml:space="preserve">, and then output to the </w:t>
      </w:r>
      <w:proofErr w:type="spellStart"/>
      <w:r w:rsidRPr="008C1B7B">
        <w:rPr>
          <w:rFonts w:ascii="Courier New" w:hAnsi="Courier New" w:cs="Courier New"/>
          <w:i/>
          <w:iCs/>
        </w:rPr>
        <w:t>listingFile</w:t>
      </w:r>
      <w:proofErr w:type="spellEnd"/>
      <w:r w:rsidRPr="0004594A">
        <w:rPr>
          <w:rFonts w:ascii="Times New Roman" w:hAnsi="Times New Roman" w:cs="Times New Roman"/>
        </w:rPr>
        <w:t xml:space="preserve"> as described earlier in this document.</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If the operation is “RES” then the there will be no output to the </w:t>
      </w:r>
      <w:proofErr w:type="spellStart"/>
      <w:r w:rsidRPr="008C1B7B">
        <w:rPr>
          <w:rFonts w:ascii="Courier New" w:hAnsi="Courier New" w:cs="Courier New"/>
          <w:i/>
          <w:iCs/>
        </w:rPr>
        <w:t>objectOut</w:t>
      </w:r>
      <w:proofErr w:type="spellEnd"/>
      <w:r w:rsidRPr="0004594A">
        <w:rPr>
          <w:rFonts w:ascii="Times New Roman" w:hAnsi="Times New Roman" w:cs="Times New Roman"/>
        </w:rPr>
        <w:t xml:space="preserve"> file but the </w:t>
      </w:r>
      <w:proofErr w:type="spellStart"/>
      <w:r w:rsidRPr="008C1B7B">
        <w:rPr>
          <w:rFonts w:ascii="Courier New" w:hAnsi="Courier New" w:cs="Courier New"/>
          <w:i/>
          <w:iCs/>
        </w:rPr>
        <w:t>locationCoutner</w:t>
      </w:r>
      <w:proofErr w:type="spellEnd"/>
      <w:r w:rsidRPr="0004594A">
        <w:rPr>
          <w:rFonts w:ascii="Times New Roman" w:hAnsi="Times New Roman" w:cs="Times New Roman"/>
        </w:rPr>
        <w:t xml:space="preserve"> will be affected.  The operand must first be retrieved from the </w:t>
      </w:r>
      <w:r w:rsidRPr="0004594A">
        <w:rPr>
          <w:rFonts w:ascii="Times New Roman" w:hAnsi="Times New Roman" w:cs="Times New Roman"/>
          <w:i/>
          <w:iCs/>
        </w:rPr>
        <w:t>operands</w:t>
      </w:r>
      <w:r w:rsidRPr="0004594A">
        <w:rPr>
          <w:rFonts w:ascii="Times New Roman" w:hAnsi="Times New Roman" w:cs="Times New Roman"/>
        </w:rPr>
        <w:t xml:space="preserve"> object and checked to see if it is a symbol.  If it is a symbol, the value of the operand is retrieved from the symbol table then converted integer.  If not a symbol then the operand will just be converted to an integer.  If the value of this integer is between the allowed memory range (0 &lt;= memory location &lt;= 255) then the </w:t>
      </w:r>
      <w:proofErr w:type="spellStart"/>
      <w:r w:rsidRPr="008C1B7B">
        <w:rPr>
          <w:rFonts w:ascii="Courier New" w:hAnsi="Courier New" w:cs="Courier New"/>
          <w:i/>
          <w:iCs/>
        </w:rPr>
        <w:t>locationCounter</w:t>
      </w:r>
      <w:proofErr w:type="spellEnd"/>
      <w:r w:rsidRPr="0004594A">
        <w:rPr>
          <w:rFonts w:ascii="Times New Roman" w:hAnsi="Times New Roman" w:cs="Times New Roman"/>
        </w:rPr>
        <w:t xml:space="preserve"> is incremented by the value of the integer.  The </w:t>
      </w:r>
      <w:proofErr w:type="spellStart"/>
      <w:r w:rsidRPr="008C1B7B">
        <w:rPr>
          <w:rFonts w:ascii="Courier New" w:hAnsi="Courier New" w:cs="Courier New"/>
          <w:i/>
          <w:iCs/>
        </w:rPr>
        <w:t>listingFile</w:t>
      </w:r>
      <w:proofErr w:type="spellEnd"/>
      <w:r w:rsidRPr="0004594A">
        <w:rPr>
          <w:rFonts w:ascii="Times New Roman" w:hAnsi="Times New Roman" w:cs="Times New Roman"/>
        </w:rPr>
        <w:t xml:space="preserve"> is then updated according to the process described earlier in this document.</w:t>
      </w:r>
    </w:p>
    <w:p w:rsidR="00A22C8C" w:rsidRDefault="00A22C8C" w:rsidP="005E3ECD">
      <w:pPr>
        <w:ind w:firstLine="720"/>
        <w:rPr>
          <w:rFonts w:ascii="Times New Roman" w:hAnsi="Times New Roman" w:cs="Times New Roman"/>
        </w:rPr>
      </w:pPr>
      <w:r w:rsidRPr="0004594A">
        <w:rPr>
          <w:rFonts w:ascii="Times New Roman" w:hAnsi="Times New Roman" w:cs="Times New Roman"/>
        </w:rPr>
        <w:t xml:space="preserve">If the operation is “RET”, “GTC”, or “PTC”, then assembling process will proceed as described below.  Since each of these directly relates to a machine op, the only field that needs to be retrieved from the operand is the R field.  This is the first process that is done regarding these pseudo ops.  Then the Op field and X field in are placed into positions 2 and 3 of </w:t>
      </w:r>
      <w:proofErr w:type="spellStart"/>
      <w:r w:rsidRPr="008C1B7B">
        <w:rPr>
          <w:rFonts w:ascii="Courier New" w:hAnsi="Courier New" w:cs="Courier New"/>
          <w:i/>
          <w:iCs/>
        </w:rPr>
        <w:t>assembledLine</w:t>
      </w:r>
      <w:proofErr w:type="spellEnd"/>
      <w:r w:rsidRPr="0004594A">
        <w:rPr>
          <w:rFonts w:ascii="Times New Roman" w:hAnsi="Times New Roman" w:cs="Times New Roman"/>
        </w:rPr>
        <w:t xml:space="preserve">.  “RET” stands for return from subroutine, which is the BR instruction with R=3, so Op=C.  “GTC” stands for get character, which is the IO instruction </w:t>
      </w:r>
      <w:proofErr w:type="gramStart"/>
      <w:r w:rsidRPr="0004594A">
        <w:rPr>
          <w:rFonts w:ascii="Times New Roman" w:hAnsi="Times New Roman" w:cs="Times New Roman"/>
        </w:rPr>
        <w:t>with  R</w:t>
      </w:r>
      <w:proofErr w:type="gramEnd"/>
      <w:r w:rsidRPr="0004594A">
        <w:rPr>
          <w:rFonts w:ascii="Times New Roman" w:hAnsi="Times New Roman" w:cs="Times New Roman"/>
        </w:rPr>
        <w:t>=1, so Op=B.  “PTC” stands for put character, which is the IO instruction with R=3, so Op=B.  The X field is then set by using the value retrieved from the operand.  The value must be 0</w:t>
      </w:r>
      <w:proofErr w:type="gramStart"/>
      <w:r w:rsidRPr="0004594A">
        <w:rPr>
          <w:rFonts w:ascii="Times New Roman" w:hAnsi="Times New Roman" w:cs="Times New Roman"/>
        </w:rPr>
        <w:t>,1,2</w:t>
      </w:r>
      <w:proofErr w:type="gramEnd"/>
      <w:r w:rsidRPr="0004594A">
        <w:rPr>
          <w:rFonts w:ascii="Times New Roman" w:hAnsi="Times New Roman" w:cs="Times New Roman"/>
        </w:rPr>
        <w:t xml:space="preserve">, or 3 and set the X field to 0,4,8, or C, respectively.  The S field is now set by making positions 6 and 7 of </w:t>
      </w:r>
      <w:proofErr w:type="spellStart"/>
      <w:r w:rsidRPr="008C1B7B">
        <w:rPr>
          <w:rFonts w:ascii="Courier New" w:hAnsi="Courier New" w:cs="Courier New"/>
          <w:i/>
          <w:iCs/>
        </w:rPr>
        <w:t>assembledLine</w:t>
      </w:r>
      <w:proofErr w:type="spellEnd"/>
      <w:r w:rsidRPr="0004594A">
        <w:rPr>
          <w:rFonts w:ascii="Times New Roman" w:hAnsi="Times New Roman" w:cs="Times New Roman"/>
        </w:rPr>
        <w:t xml:space="preserve"> equal to “0” because these instructions are not affected by the S field.  Pass 2 will output to </w:t>
      </w:r>
      <w:proofErr w:type="spellStart"/>
      <w:r w:rsidRPr="008C1B7B">
        <w:rPr>
          <w:rFonts w:ascii="Courier New" w:hAnsi="Courier New" w:cs="Courier New"/>
          <w:i/>
          <w:iCs/>
        </w:rPr>
        <w:t>objectOut</w:t>
      </w:r>
      <w:proofErr w:type="spellEnd"/>
      <w:r w:rsidRPr="0004594A">
        <w:rPr>
          <w:rFonts w:ascii="Times New Roman" w:hAnsi="Times New Roman" w:cs="Times New Roman"/>
        </w:rPr>
        <w:t xml:space="preserve">, increment the </w:t>
      </w:r>
      <w:proofErr w:type="spellStart"/>
      <w:r w:rsidRPr="008C1B7B">
        <w:rPr>
          <w:rFonts w:ascii="Courier New" w:hAnsi="Courier New" w:cs="Courier New"/>
          <w:i/>
          <w:iCs/>
        </w:rPr>
        <w:t>locationCoutner</w:t>
      </w:r>
      <w:proofErr w:type="spellEnd"/>
      <w:r w:rsidRPr="0004594A">
        <w:rPr>
          <w:rFonts w:ascii="Times New Roman" w:hAnsi="Times New Roman" w:cs="Times New Roman"/>
        </w:rPr>
        <w:t xml:space="preserve"> and </w:t>
      </w:r>
      <w:proofErr w:type="spellStart"/>
      <w:r w:rsidRPr="008C1B7B">
        <w:rPr>
          <w:rFonts w:ascii="Courier New" w:hAnsi="Courier New" w:cs="Courier New"/>
          <w:i/>
          <w:iCs/>
        </w:rPr>
        <w:t>numRecord</w:t>
      </w:r>
      <w:proofErr w:type="spellEnd"/>
      <w:r w:rsidRPr="0004594A">
        <w:rPr>
          <w:rFonts w:ascii="Times New Roman" w:hAnsi="Times New Roman" w:cs="Times New Roman"/>
        </w:rPr>
        <w:t xml:space="preserve">, and then output to the </w:t>
      </w:r>
      <w:proofErr w:type="spellStart"/>
      <w:r w:rsidRPr="008C1B7B">
        <w:rPr>
          <w:rFonts w:ascii="Courier New" w:hAnsi="Courier New" w:cs="Courier New"/>
          <w:i/>
          <w:iCs/>
        </w:rPr>
        <w:t>listingFile</w:t>
      </w:r>
      <w:proofErr w:type="spellEnd"/>
      <w:r w:rsidRPr="0004594A">
        <w:rPr>
          <w:rFonts w:ascii="Times New Roman" w:hAnsi="Times New Roman" w:cs="Times New Roman"/>
        </w:rPr>
        <w:t xml:space="preserve"> as described earlier in this document.  If the operations were “ORI”, “EQU” or “END”, no output will be written to </w:t>
      </w:r>
      <w:proofErr w:type="spellStart"/>
      <w:r w:rsidRPr="008C1B7B">
        <w:rPr>
          <w:rFonts w:ascii="Courier New" w:hAnsi="Courier New" w:cs="Courier New"/>
          <w:i/>
          <w:iCs/>
        </w:rPr>
        <w:t>objectOut</w:t>
      </w:r>
      <w:proofErr w:type="spellEnd"/>
      <w:r w:rsidRPr="0004594A">
        <w:rPr>
          <w:rFonts w:ascii="Times New Roman" w:hAnsi="Times New Roman" w:cs="Times New Roman"/>
        </w:rPr>
        <w:t xml:space="preserve">, but the </w:t>
      </w:r>
      <w:proofErr w:type="spellStart"/>
      <w:r w:rsidRPr="008C1B7B">
        <w:rPr>
          <w:rFonts w:ascii="Courier New" w:hAnsi="Courier New" w:cs="Courier New"/>
          <w:i/>
          <w:iCs/>
        </w:rPr>
        <w:t>listingFile</w:t>
      </w:r>
      <w:proofErr w:type="spellEnd"/>
      <w:r w:rsidRPr="0004594A">
        <w:rPr>
          <w:rFonts w:ascii="Times New Roman" w:hAnsi="Times New Roman" w:cs="Times New Roman"/>
        </w:rPr>
        <w:t xml:space="preserve"> will be updated according to the process described early in this document.</w:t>
      </w:r>
    </w:p>
    <w:p w:rsidR="000D5D0C" w:rsidRDefault="003941E9" w:rsidP="000D5D0C">
      <w:pPr>
        <w:ind w:firstLine="720"/>
        <w:rPr>
          <w:rFonts w:ascii="Times New Roman" w:hAnsi="Times New Roman" w:cs="Times New Roman"/>
          <w:highlight w:val="yellow"/>
        </w:rPr>
      </w:pPr>
      <w:r w:rsidRPr="00E00F2F">
        <w:rPr>
          <w:rFonts w:ascii="Times New Roman" w:hAnsi="Times New Roman" w:cs="Times New Roman"/>
          <w:highlight w:val="yellow"/>
        </w:rPr>
        <w:lastRenderedPageBreak/>
        <w:t xml:space="preserve">The pseudo operations ENT and EXT are both handled </w:t>
      </w:r>
      <w:r w:rsidR="000D5D0C">
        <w:rPr>
          <w:rFonts w:ascii="Times New Roman" w:hAnsi="Times New Roman" w:cs="Times New Roman"/>
          <w:highlight w:val="yellow"/>
        </w:rPr>
        <w:t xml:space="preserve">separately from the other pseudo operations </w:t>
      </w:r>
      <w:r w:rsidRPr="00E00F2F">
        <w:rPr>
          <w:rFonts w:ascii="Times New Roman" w:hAnsi="Times New Roman" w:cs="Times New Roman"/>
          <w:highlight w:val="yellow"/>
        </w:rPr>
        <w:t>and are only mention</w:t>
      </w:r>
      <w:r w:rsidR="000D5D0C">
        <w:rPr>
          <w:rFonts w:ascii="Times New Roman" w:hAnsi="Times New Roman" w:cs="Times New Roman"/>
          <w:highlight w:val="yellow"/>
        </w:rPr>
        <w:t xml:space="preserve"> here</w:t>
      </w:r>
      <w:r w:rsidRPr="00E00F2F">
        <w:rPr>
          <w:rFonts w:ascii="Times New Roman" w:hAnsi="Times New Roman" w:cs="Times New Roman"/>
          <w:highlight w:val="yellow"/>
        </w:rPr>
        <w:t xml:space="preserve"> to give the complete range of pseudo operations. To reiterate, if an ENT is read, it will be handled as shown above. If an EXT is read, it will be “skipped” because it has already been processed in Pass 1</w:t>
      </w:r>
      <w:r w:rsidRPr="000D5D0C">
        <w:rPr>
          <w:rFonts w:ascii="Times New Roman" w:hAnsi="Times New Roman" w:cs="Times New Roman"/>
          <w:highlight w:val="yellow"/>
        </w:rPr>
        <w:t>().</w:t>
      </w:r>
    </w:p>
    <w:p w:rsidR="00A22C8C" w:rsidRPr="0004594A" w:rsidRDefault="00A22C8C" w:rsidP="008F1421">
      <w:pPr>
        <w:rPr>
          <w:rFonts w:ascii="Times New Roman" w:hAnsi="Times New Roman" w:cs="Times New Roman"/>
        </w:rPr>
      </w:pPr>
    </w:p>
    <w:p w:rsidR="00A22C8C" w:rsidRPr="008C1B7B" w:rsidRDefault="00A22C8C" w:rsidP="008F1421">
      <w:pPr>
        <w:jc w:val="center"/>
        <w:rPr>
          <w:rFonts w:ascii="Courier New" w:hAnsi="Courier New" w:cs="Courier New"/>
          <w:sz w:val="32"/>
          <w:szCs w:val="32"/>
        </w:rPr>
      </w:pPr>
      <w:proofErr w:type="gramStart"/>
      <w:r w:rsidRPr="008C1B7B">
        <w:rPr>
          <w:rFonts w:ascii="Courier New" w:hAnsi="Courier New" w:cs="Courier New"/>
          <w:sz w:val="32"/>
          <w:szCs w:val="32"/>
          <w:u w:val="single"/>
        </w:rPr>
        <w:t>void</w:t>
      </w:r>
      <w:proofErr w:type="gramEnd"/>
      <w:r w:rsidRPr="008C1B7B">
        <w:rPr>
          <w:rFonts w:ascii="Courier New" w:hAnsi="Courier New" w:cs="Courier New"/>
          <w:sz w:val="32"/>
          <w:szCs w:val="32"/>
          <w:u w:val="single"/>
        </w:rPr>
        <w:t xml:space="preserve"> </w:t>
      </w:r>
      <w:proofErr w:type="spellStart"/>
      <w:r w:rsidRPr="008C1B7B">
        <w:rPr>
          <w:rFonts w:ascii="Courier New" w:hAnsi="Courier New" w:cs="Courier New"/>
          <w:sz w:val="32"/>
          <w:szCs w:val="32"/>
          <w:u w:val="single"/>
        </w:rPr>
        <w:t>putLiterals</w:t>
      </w:r>
      <w:proofErr w:type="spellEnd"/>
      <w:r w:rsidRPr="008C1B7B">
        <w:rPr>
          <w:rFonts w:ascii="Courier New" w:hAnsi="Courier New" w:cs="Courier New"/>
          <w:sz w:val="32"/>
          <w:szCs w:val="32"/>
          <w:u w:val="single"/>
        </w:rPr>
        <w:t>()</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purpose of the </w:t>
      </w:r>
      <w:proofErr w:type="spellStart"/>
      <w:proofErr w:type="gramStart"/>
      <w:r w:rsidRPr="008C1B7B">
        <w:rPr>
          <w:rFonts w:ascii="Courier New" w:hAnsi="Courier New" w:cs="Courier New"/>
          <w:i/>
          <w:iCs/>
        </w:rPr>
        <w:t>putLiterals</w:t>
      </w:r>
      <w:proofErr w:type="spellEnd"/>
      <w:r w:rsidRPr="008C1B7B">
        <w:rPr>
          <w:rFonts w:ascii="Courier New" w:hAnsi="Courier New" w:cs="Courier New"/>
          <w:i/>
          <w:iCs/>
        </w:rPr>
        <w:t>(</w:t>
      </w:r>
      <w:proofErr w:type="gramEnd"/>
      <w:r w:rsidRPr="008C1B7B">
        <w:rPr>
          <w:rFonts w:ascii="Courier New" w:hAnsi="Courier New" w:cs="Courier New"/>
          <w:i/>
          <w:iCs/>
        </w:rPr>
        <w:t>)</w:t>
      </w:r>
      <w:r w:rsidRPr="0004594A">
        <w:rPr>
          <w:rFonts w:ascii="Times New Roman" w:hAnsi="Times New Roman" w:cs="Times New Roman"/>
        </w:rPr>
        <w:t xml:space="preserve"> operation is to store the literals in the memory locations after the end of the program.  It does this by emptying the literal table using a while loop.  In the while loop the, </w:t>
      </w:r>
      <w:proofErr w:type="spellStart"/>
      <w:proofErr w:type="gramStart"/>
      <w:r w:rsidRPr="008C1B7B">
        <w:rPr>
          <w:rFonts w:ascii="Courier New" w:hAnsi="Courier New" w:cs="Courier New"/>
          <w:i/>
          <w:iCs/>
        </w:rPr>
        <w:t>putLiterals</w:t>
      </w:r>
      <w:proofErr w:type="spellEnd"/>
      <w:r w:rsidRPr="008C1B7B">
        <w:rPr>
          <w:rFonts w:ascii="Courier New" w:hAnsi="Courier New" w:cs="Courier New"/>
          <w:i/>
          <w:iCs/>
        </w:rPr>
        <w:t>(</w:t>
      </w:r>
      <w:proofErr w:type="gramEnd"/>
      <w:r w:rsidRPr="008C1B7B">
        <w:rPr>
          <w:rFonts w:ascii="Courier New" w:hAnsi="Courier New" w:cs="Courier New"/>
          <w:i/>
          <w:iCs/>
        </w:rPr>
        <w:t>)</w:t>
      </w:r>
      <w:r w:rsidRPr="000D0B85">
        <w:rPr>
          <w:rFonts w:ascii="Times New Roman" w:hAnsi="Times New Roman" w:cs="Times New Roman"/>
        </w:rPr>
        <w:t xml:space="preserve"> </w:t>
      </w:r>
      <w:r w:rsidRPr="0004594A">
        <w:rPr>
          <w:rFonts w:ascii="Times New Roman" w:hAnsi="Times New Roman" w:cs="Times New Roman"/>
        </w:rPr>
        <w:t xml:space="preserve">uses the </w:t>
      </w:r>
      <w:proofErr w:type="spellStart"/>
      <w:r w:rsidRPr="008C1B7B">
        <w:rPr>
          <w:rFonts w:ascii="Courier New" w:hAnsi="Courier New" w:cs="Courier New"/>
          <w:i/>
          <w:iCs/>
        </w:rPr>
        <w:t>removeAny</w:t>
      </w:r>
      <w:proofErr w:type="spellEnd"/>
      <w:r>
        <w:rPr>
          <w:rFonts w:ascii="Courier New" w:hAnsi="Courier New" w:cs="Courier New"/>
          <w:i/>
          <w:iCs/>
        </w:rPr>
        <w:t>()</w:t>
      </w:r>
      <w:r w:rsidRPr="0004594A">
        <w:rPr>
          <w:rFonts w:ascii="Times New Roman" w:hAnsi="Times New Roman" w:cs="Times New Roman"/>
        </w:rPr>
        <w:t xml:space="preserve"> function to take any literal out of the table.  It then assembles the line by adding a “T” to the front of the line, then the address of the literal in hex, then the value of the literal in a 5 character hex number.  At the end </w:t>
      </w:r>
      <w:proofErr w:type="gramStart"/>
      <w:r w:rsidRPr="0004594A">
        <w:rPr>
          <w:rFonts w:ascii="Times New Roman" w:hAnsi="Times New Roman" w:cs="Times New Roman"/>
        </w:rPr>
        <w:t>of every iteration</w:t>
      </w:r>
      <w:proofErr w:type="gramEnd"/>
      <w:r w:rsidRPr="0004594A">
        <w:rPr>
          <w:rFonts w:ascii="Times New Roman" w:hAnsi="Times New Roman" w:cs="Times New Roman"/>
        </w:rPr>
        <w:t xml:space="preserve"> the new line is output to the </w:t>
      </w:r>
      <w:proofErr w:type="spellStart"/>
      <w:r w:rsidRPr="008C1B7B">
        <w:rPr>
          <w:rFonts w:ascii="Courier New" w:hAnsi="Courier New" w:cs="Courier New"/>
          <w:i/>
          <w:iCs/>
        </w:rPr>
        <w:t>objectOut</w:t>
      </w:r>
      <w:proofErr w:type="spellEnd"/>
      <w:r w:rsidRPr="0004594A">
        <w:rPr>
          <w:rFonts w:ascii="Times New Roman" w:hAnsi="Times New Roman" w:cs="Times New Roman"/>
        </w:rPr>
        <w:t xml:space="preserve"> file.</w:t>
      </w:r>
    </w:p>
    <w:p w:rsidR="00A22C8C" w:rsidRDefault="00A22C8C" w:rsidP="008F1421">
      <w:pPr>
        <w:rPr>
          <w:rFonts w:ascii="Times New Roman" w:hAnsi="Times New Roman" w:cs="Times New Roman"/>
          <w:sz w:val="44"/>
          <w:szCs w:val="44"/>
        </w:rPr>
      </w:pPr>
    </w:p>
    <w:p w:rsidR="00A22C8C" w:rsidRDefault="00A22C8C" w:rsidP="008F1421">
      <w:pPr>
        <w:rPr>
          <w:rFonts w:ascii="Times New Roman" w:hAnsi="Times New Roman" w:cs="Times New Roman"/>
          <w:sz w:val="44"/>
          <w:szCs w:val="44"/>
        </w:rPr>
      </w:pPr>
    </w:p>
    <w:p w:rsidR="00A22C8C" w:rsidRPr="0004594A" w:rsidRDefault="00A22C8C" w:rsidP="008F1421">
      <w:pPr>
        <w:pBdr>
          <w:bottom w:val="single" w:sz="4" w:space="1" w:color="auto"/>
        </w:pBdr>
        <w:rPr>
          <w:rFonts w:ascii="Times New Roman" w:hAnsi="Times New Roman" w:cs="Times New Roman"/>
          <w:sz w:val="44"/>
          <w:szCs w:val="44"/>
        </w:rPr>
      </w:pPr>
      <w:r w:rsidRPr="0004594A">
        <w:rPr>
          <w:rFonts w:ascii="Times New Roman" w:hAnsi="Times New Roman" w:cs="Times New Roman"/>
          <w:sz w:val="44"/>
          <w:szCs w:val="44"/>
        </w:rPr>
        <w:t>Error Handling</w:t>
      </w:r>
    </w:p>
    <w:p w:rsidR="00A22C8C" w:rsidRPr="004D731B" w:rsidRDefault="00A22C8C" w:rsidP="008F1421">
      <w:pPr>
        <w:rPr>
          <w:rFonts w:ascii="Times New Roman" w:hAnsi="Times New Roman" w:cs="Times New Roman"/>
          <w:sz w:val="32"/>
          <w:szCs w:val="32"/>
        </w:rPr>
      </w:pPr>
    </w:p>
    <w:p w:rsidR="00A22C8C" w:rsidRPr="0004594A" w:rsidRDefault="00A22C8C" w:rsidP="008F1421">
      <w:pPr>
        <w:jc w:val="center"/>
        <w:rPr>
          <w:rFonts w:ascii="Times New Roman" w:hAnsi="Times New Roman" w:cs="Times New Roman"/>
          <w:sz w:val="32"/>
          <w:szCs w:val="32"/>
        </w:rPr>
      </w:pPr>
      <w:r w:rsidRPr="0004594A">
        <w:rPr>
          <w:rFonts w:ascii="Times New Roman" w:hAnsi="Times New Roman" w:cs="Times New Roman"/>
          <w:sz w:val="32"/>
          <w:szCs w:val="32"/>
        </w:rPr>
        <w:t>Group I: Input from Command Line</w:t>
      </w:r>
    </w:p>
    <w:p w:rsidR="00A22C8C" w:rsidRPr="008F1421" w:rsidRDefault="00A22C8C" w:rsidP="008F1421">
      <w:pPr>
        <w:jc w:val="cente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There are several errors checked from the input command line, all of which are checked with ‘IF’ statements.  The first error which is checked for is whether or not four arguments are used, one being the name of the program (assembler), and the next three being the assembly source, object output and listing output respectively.  If the number of arguments is not four then an error is output to the terminal.  This error is also fatal and ends the program abruptly.</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Next, the program checks to see if the output files are writeable.  If they are not, an error is output to the terminal, as well as to the listing file.  This error is also fatal and ends the program.  The next error, which is also fatal, is to check if the filenames from the command line (input 2, 3 and 4) are directories or not.  If the filenames are in fact directories and not a file, then an error is output to the terminal and the program is ended.</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If the filenames from the command line are determined to not be directories, then they are run through the </w:t>
      </w:r>
      <w:proofErr w:type="spellStart"/>
      <w:proofErr w:type="gramStart"/>
      <w:r w:rsidRPr="008C1B7B">
        <w:rPr>
          <w:rFonts w:ascii="Courier New" w:hAnsi="Courier New" w:cs="Courier New"/>
          <w:i/>
          <w:iCs/>
        </w:rPr>
        <w:t>checkFiles</w:t>
      </w:r>
      <w:proofErr w:type="spellEnd"/>
      <w:r>
        <w:rPr>
          <w:rFonts w:ascii="Courier New" w:hAnsi="Courier New" w:cs="Courier New"/>
          <w:i/>
          <w:iCs/>
        </w:rPr>
        <w:t>(</w:t>
      </w:r>
      <w:proofErr w:type="gramEnd"/>
      <w:r>
        <w:rPr>
          <w:rFonts w:ascii="Courier New" w:hAnsi="Courier New" w:cs="Courier New"/>
          <w:i/>
          <w:iCs/>
        </w:rPr>
        <w:t>)</w:t>
      </w:r>
      <w:r w:rsidRPr="0004594A">
        <w:rPr>
          <w:rFonts w:ascii="Times New Roman" w:hAnsi="Times New Roman" w:cs="Times New Roman"/>
        </w:rPr>
        <w:t xml:space="preserve"> operation.  This operation checks for several errors within itself.  The first error it checks for is if both the file exists, and the file is not writable, then an error is output to the listing file.  The operation is then exited from by returning a false Boolean and an error is returned to the terminal.  This error is also fatal.  The next two errors which are checked for are if the files do not already exist.  </w:t>
      </w:r>
      <w:proofErr w:type="gramStart"/>
      <w:r w:rsidRPr="0004594A">
        <w:rPr>
          <w:rFonts w:ascii="Times New Roman" w:hAnsi="Times New Roman" w:cs="Times New Roman"/>
        </w:rPr>
        <w:t xml:space="preserve">‘If’ statements then check to see if either the file </w:t>
      </w:r>
      <w:r w:rsidRPr="0004594A">
        <w:rPr>
          <w:rFonts w:ascii="Times New Roman" w:hAnsi="Times New Roman" w:cs="Times New Roman"/>
        </w:rPr>
        <w:lastRenderedPageBreak/>
        <w:t>does not exists, or if it does exist and is not writeable.</w:t>
      </w:r>
      <w:proofErr w:type="gramEnd"/>
      <w:r w:rsidRPr="0004594A">
        <w:rPr>
          <w:rFonts w:ascii="Times New Roman" w:hAnsi="Times New Roman" w:cs="Times New Roman"/>
        </w:rPr>
        <w:t xml:space="preserve">  If either of these checks prove true (the file does not exist or the file is not writeable), then an error is reported to the listing file and a false Boolean is returned from the operation.  Once exited, an error is output to the terminal window and the program is exited as these errors also are fatal.</w:t>
      </w:r>
    </w:p>
    <w:p w:rsidR="00A22C8C" w:rsidRPr="0004594A" w:rsidRDefault="00A22C8C" w:rsidP="008F1421">
      <w:pPr>
        <w:rPr>
          <w:rFonts w:ascii="Times New Roman" w:hAnsi="Times New Roman" w:cs="Times New Roman"/>
        </w:rPr>
      </w:pPr>
    </w:p>
    <w:p w:rsidR="00A22C8C" w:rsidRPr="0004594A" w:rsidRDefault="00A22C8C" w:rsidP="008F1421">
      <w:pPr>
        <w:jc w:val="center"/>
        <w:rPr>
          <w:rFonts w:ascii="Times New Roman" w:hAnsi="Times New Roman" w:cs="Times New Roman"/>
          <w:sz w:val="32"/>
          <w:szCs w:val="32"/>
        </w:rPr>
      </w:pPr>
      <w:r w:rsidRPr="0004594A">
        <w:rPr>
          <w:rFonts w:ascii="Times New Roman" w:hAnsi="Times New Roman" w:cs="Times New Roman"/>
          <w:sz w:val="32"/>
          <w:szCs w:val="32"/>
        </w:rPr>
        <w:t>Group II: Input Records from the Assembly Source File in Pass One</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The next group of errors which are checked for are the syntax of the input from each line of the assembly source file.  These checks are all completed in Pass 1 of the assembler.  The first job done by pass one of the assembler is to read in the lines until the first non comment line is found.  Pass one reads in lines one by one, and checks them to see if they are comments (which means they begin with ‘;’).  If there are no non comment lines then an error is reported to the listing file.</w:t>
      </w:r>
    </w:p>
    <w:p w:rsidR="00A22C8C" w:rsidRPr="0004594A" w:rsidRDefault="00A22C8C" w:rsidP="008F1421">
      <w:pPr>
        <w:rPr>
          <w:rFonts w:ascii="Times New Roman" w:hAnsi="Times New Roman" w:cs="Times New Roman"/>
        </w:rPr>
      </w:pPr>
    </w:p>
    <w:p w:rsidR="00936862" w:rsidRDefault="00A22C8C" w:rsidP="004D731B">
      <w:pPr>
        <w:ind w:firstLine="720"/>
        <w:rPr>
          <w:rFonts w:ascii="Times New Roman" w:hAnsi="Times New Roman" w:cs="Times New Roman"/>
        </w:rPr>
      </w:pPr>
      <w:r w:rsidRPr="0004594A">
        <w:rPr>
          <w:rFonts w:ascii="Times New Roman" w:hAnsi="Times New Roman" w:cs="Times New Roman"/>
        </w:rPr>
        <w:t xml:space="preserve">Once the first non comment line is read in, the operation code is checked.  If it is not ‘ORI’, an error is reported to the listing file and the program returns from pass one.  If the op code is ‘ORI’, then an ‘if-else’ statement checks to see if there is a label or not.  If there is not a label, then an error is output to the listing file.  However, this error is not fatal.  If there is an operand, then it is converted to an integer.  If the integer is less than zero then an error is reported to the listing file because the load address needs to be a positive location.  This error is fatal and pass one is exited.  </w:t>
      </w: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The next bunch of errors is checked for in the main pass loop of the first pass of the assembler.  The first error which is checked is to see if the record count is greater than or equal to the maximum number of records.  If this is true, this error reports a line to the listing file and is also fatal.  The operation code of this record also needs to be either a pseudo operation or a machine operation.  An ‘If’ statement checks to see if this requirement is met, and if it is not then an error is output to the listing file and pass one is returned from since this error is also fatal.  When the symbol is read in during pass one, an error is reported if there is a symbol which is already defined in the symbol table.  This error is reported by outputting to the listing file and exiting from pass one.</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Next specific checks are done depending on the operation code.  If the operation code is ‘EQU’ then there must be both an operand as well as a label.  If the record does not contain either of these then an error is reported to the listing file.  Both of these errors are fatal and exit from pass one immediately.  If the ‘EQU’ record does contain </w:t>
      </w:r>
      <w:proofErr w:type="gramStart"/>
      <w:r w:rsidRPr="0004594A">
        <w:rPr>
          <w:rFonts w:ascii="Times New Roman" w:hAnsi="Times New Roman" w:cs="Times New Roman"/>
        </w:rPr>
        <w:t>both a</w:t>
      </w:r>
      <w:proofErr w:type="gramEnd"/>
      <w:r w:rsidRPr="0004594A">
        <w:rPr>
          <w:rFonts w:ascii="Times New Roman" w:hAnsi="Times New Roman" w:cs="Times New Roman"/>
        </w:rPr>
        <w:t xml:space="preserve"> label and an operand then a check is done against the operand.  If the operand does not contain either a symbol or an integer, then an error is output to the listing file and pass one is exited immediately as this error is fatal.  Once again, all of these errors are checked with ‘If-else’ statements.</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lastRenderedPageBreak/>
        <w:t>Another ‘If’ statement checks to see if the operation is ‘RES’.  If it is, then the only error we checked for was if the operand field contains an integer or not.  If the operand was in fact an integer, then no error was reported but if the operand field did not contain an integer then an error was reported to the listing file.  This error is also fatal.</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Another check is done to see if the operation is in either the pseudo operation table or the machine operation table.  These tables contain the only known operation which the machine can perform or interpret.  An ‘If’ statement checks to see if the current record’s operation is in either of these table, and if it is not an error is reported to the listing file.  This error does not immediately </w:t>
      </w:r>
      <w:proofErr w:type="gramStart"/>
      <w:r w:rsidRPr="0004594A">
        <w:rPr>
          <w:rFonts w:ascii="Times New Roman" w:hAnsi="Times New Roman" w:cs="Times New Roman"/>
        </w:rPr>
        <w:t>exit pass</w:t>
      </w:r>
      <w:proofErr w:type="gramEnd"/>
      <w:r w:rsidRPr="0004594A">
        <w:rPr>
          <w:rFonts w:ascii="Times New Roman" w:hAnsi="Times New Roman" w:cs="Times New Roman"/>
        </w:rPr>
        <w:t xml:space="preserve"> one because it is not fatal.</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All of these error checks are done for every line until the last record is extracted from the assembly source file.  When the last record is reached, the operation must be ‘END’.  If the operation is not ‘END’, then an error is printed to the listing file and pass one is exited.  This error is fatal.  If the operand is in fact an ‘END’ operand, then several more error checks are performed on it.  A check is done to see if the operand on the ‘END’ record is relative or not.  If the operand is relative and the program is </w:t>
      </w:r>
      <w:proofErr w:type="spellStart"/>
      <w:r w:rsidRPr="0004594A">
        <w:rPr>
          <w:rFonts w:ascii="Times New Roman" w:hAnsi="Times New Roman" w:cs="Times New Roman"/>
        </w:rPr>
        <w:t>relocatable</w:t>
      </w:r>
      <w:proofErr w:type="spellEnd"/>
      <w:r w:rsidRPr="0004594A">
        <w:rPr>
          <w:rFonts w:ascii="Times New Roman" w:hAnsi="Times New Roman" w:cs="Times New Roman"/>
        </w:rPr>
        <w:t xml:space="preserve">, then nothing is done because that is the correct format.  If the program is </w:t>
      </w:r>
      <w:proofErr w:type="spellStart"/>
      <w:r w:rsidRPr="0004594A">
        <w:rPr>
          <w:rFonts w:ascii="Times New Roman" w:hAnsi="Times New Roman" w:cs="Times New Roman"/>
        </w:rPr>
        <w:t>relocatable</w:t>
      </w:r>
      <w:proofErr w:type="spellEnd"/>
      <w:r w:rsidRPr="0004594A">
        <w:rPr>
          <w:rFonts w:ascii="Times New Roman" w:hAnsi="Times New Roman" w:cs="Times New Roman"/>
        </w:rPr>
        <w:t xml:space="preserve"> and the operand does not agree, then an error is printed to the listing file.  This error is not fatal and does not cause an immediate exit.</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next set of errors is for checking the size of appropriate tables.  The three checks here test the number of records, the size of the literal table and the size of the symbol table.  </w:t>
      </w:r>
      <w:proofErr w:type="gramStart"/>
      <w:r w:rsidRPr="0004594A">
        <w:rPr>
          <w:rFonts w:ascii="Times New Roman" w:hAnsi="Times New Roman" w:cs="Times New Roman"/>
        </w:rPr>
        <w:t>If the size of the literal table is greater than or equal to the maximum number of literals allowed; then an error is reported to the listing file.</w:t>
      </w:r>
      <w:proofErr w:type="gramEnd"/>
      <w:r w:rsidRPr="0004594A">
        <w:rPr>
          <w:rFonts w:ascii="Times New Roman" w:hAnsi="Times New Roman" w:cs="Times New Roman"/>
        </w:rPr>
        <w:t xml:space="preserve">  If the size of the symbol table is greater than the maximum number of symbols allowed; then an error is also printed to the listing file.  If the record count is more than or equal to the maximum number of records then yet another error is printed to the listing file.  Although all of these three errors report to the listing file, none of them are fatal to the program execution.</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w:t>
      </w:r>
      <w:proofErr w:type="spellStart"/>
      <w:proofErr w:type="gramStart"/>
      <w:r w:rsidRPr="008C1B7B">
        <w:rPr>
          <w:rFonts w:ascii="Courier New" w:hAnsi="Courier New" w:cs="Courier New"/>
          <w:i/>
          <w:iCs/>
        </w:rPr>
        <w:t>getLabel</w:t>
      </w:r>
      <w:proofErr w:type="spellEnd"/>
      <w:r w:rsidRPr="008C1B7B">
        <w:rPr>
          <w:rFonts w:ascii="Courier New" w:hAnsi="Courier New" w:cs="Courier New"/>
          <w:i/>
          <w:iCs/>
        </w:rPr>
        <w:t>(</w:t>
      </w:r>
      <w:proofErr w:type="gramEnd"/>
      <w:r w:rsidRPr="008C1B7B">
        <w:rPr>
          <w:rFonts w:ascii="Courier New" w:hAnsi="Courier New" w:cs="Courier New"/>
          <w:i/>
          <w:iCs/>
        </w:rPr>
        <w:t>)</w:t>
      </w:r>
      <w:r w:rsidRPr="008C1B7B">
        <w:rPr>
          <w:rFonts w:ascii="Courier New" w:hAnsi="Courier New" w:cs="Courier New"/>
        </w:rPr>
        <w:t xml:space="preserve"> </w:t>
      </w:r>
      <w:r w:rsidRPr="0004594A">
        <w:rPr>
          <w:rFonts w:ascii="Times New Roman" w:hAnsi="Times New Roman" w:cs="Times New Roman"/>
        </w:rPr>
        <w:t xml:space="preserve">and </w:t>
      </w:r>
      <w:proofErr w:type="spellStart"/>
      <w:r w:rsidRPr="008C1B7B">
        <w:rPr>
          <w:rFonts w:ascii="Courier New" w:hAnsi="Courier New" w:cs="Courier New"/>
          <w:i/>
          <w:iCs/>
        </w:rPr>
        <w:t>getOperation</w:t>
      </w:r>
      <w:proofErr w:type="spellEnd"/>
      <w:r w:rsidRPr="008C1B7B">
        <w:rPr>
          <w:rFonts w:ascii="Courier New" w:hAnsi="Courier New" w:cs="Courier New"/>
          <w:i/>
          <w:iCs/>
        </w:rPr>
        <w:t>()</w:t>
      </w:r>
      <w:r w:rsidRPr="0004594A">
        <w:rPr>
          <w:rFonts w:ascii="Times New Roman" w:hAnsi="Times New Roman" w:cs="Times New Roman"/>
        </w:rPr>
        <w:t xml:space="preserve"> which are used by pass one also report errors when appropriate.  The </w:t>
      </w:r>
      <w:proofErr w:type="spellStart"/>
      <w:proofErr w:type="gramStart"/>
      <w:r w:rsidRPr="008C1B7B">
        <w:rPr>
          <w:rFonts w:ascii="Courier New" w:hAnsi="Courier New" w:cs="Courier New"/>
          <w:i/>
          <w:iCs/>
        </w:rPr>
        <w:t>getLabel</w:t>
      </w:r>
      <w:proofErr w:type="spellEnd"/>
      <w:r w:rsidRPr="008C1B7B">
        <w:rPr>
          <w:rFonts w:ascii="Courier New" w:hAnsi="Courier New" w:cs="Courier New"/>
          <w:i/>
          <w:iCs/>
        </w:rPr>
        <w:t>(</w:t>
      </w:r>
      <w:proofErr w:type="gramEnd"/>
      <w:r w:rsidRPr="008C1B7B">
        <w:rPr>
          <w:rFonts w:ascii="Courier New" w:hAnsi="Courier New" w:cs="Courier New"/>
          <w:i/>
          <w:iCs/>
        </w:rPr>
        <w:t>)</w:t>
      </w:r>
      <w:r w:rsidRPr="008C1B7B">
        <w:rPr>
          <w:rFonts w:ascii="Courier New" w:hAnsi="Courier New" w:cs="Courier New"/>
        </w:rPr>
        <w:t xml:space="preserve"> </w:t>
      </w:r>
      <w:r w:rsidRPr="0004594A">
        <w:rPr>
          <w:rFonts w:ascii="Times New Roman" w:hAnsi="Times New Roman" w:cs="Times New Roman"/>
        </w:rPr>
        <w:t xml:space="preserve">operation checks for two errors.  While the operation checks in a for-loop to see if the characters are characters which are allowed in the label, if any of the characters are incorrect an error is reported.  The way that the error is reported is it is printed to the listing file, and an empty string is returned as the label.  If all of the characters are correct, one more check is done before the text is returned.  This check is done on the first character.  If the first character is not equal to greater than 64 and less than 91 and is not greater than 96 and less than 123 then an error is reported.  The error is reported to the listing file and an empty text equal to “” is returned.  Neither of these errors is fatal.  The </w:t>
      </w:r>
      <w:proofErr w:type="spellStart"/>
      <w:proofErr w:type="gramStart"/>
      <w:r w:rsidRPr="008C1B7B">
        <w:rPr>
          <w:rFonts w:ascii="Courier New" w:hAnsi="Courier New" w:cs="Courier New"/>
          <w:i/>
          <w:iCs/>
        </w:rPr>
        <w:t>getOperation</w:t>
      </w:r>
      <w:proofErr w:type="spellEnd"/>
      <w:r w:rsidRPr="008C1B7B">
        <w:rPr>
          <w:rFonts w:ascii="Courier New" w:hAnsi="Courier New" w:cs="Courier New"/>
          <w:i/>
          <w:iCs/>
        </w:rPr>
        <w:t>(</w:t>
      </w:r>
      <w:proofErr w:type="gramEnd"/>
      <w:r w:rsidRPr="008C1B7B">
        <w:rPr>
          <w:rFonts w:ascii="Courier New" w:hAnsi="Courier New" w:cs="Courier New"/>
          <w:i/>
          <w:iCs/>
        </w:rPr>
        <w:t>)</w:t>
      </w:r>
      <w:r w:rsidRPr="008C1B7B">
        <w:rPr>
          <w:rFonts w:ascii="Courier New" w:hAnsi="Courier New" w:cs="Courier New"/>
        </w:rPr>
        <w:t xml:space="preserve"> </w:t>
      </w:r>
      <w:r w:rsidRPr="0004594A">
        <w:rPr>
          <w:rFonts w:ascii="Times New Roman" w:hAnsi="Times New Roman" w:cs="Times New Roman"/>
        </w:rPr>
        <w:t xml:space="preserve">checks for only one error.  This check is very simple.  The input record line needs to be at least a length of 10 in order to have an operation present.  </w:t>
      </w:r>
      <w:proofErr w:type="gramStart"/>
      <w:r w:rsidRPr="0004594A">
        <w:rPr>
          <w:rFonts w:ascii="Times New Roman" w:hAnsi="Times New Roman" w:cs="Times New Roman"/>
        </w:rPr>
        <w:t xml:space="preserve">An ‘If’ statement </w:t>
      </w:r>
      <w:r w:rsidRPr="0004594A">
        <w:rPr>
          <w:rFonts w:ascii="Times New Roman" w:hAnsi="Times New Roman" w:cs="Times New Roman"/>
        </w:rPr>
        <w:lastRenderedPageBreak/>
        <w:t>checks the length of the line.</w:t>
      </w:r>
      <w:proofErr w:type="gramEnd"/>
      <w:r w:rsidRPr="0004594A">
        <w:rPr>
          <w:rFonts w:ascii="Times New Roman" w:hAnsi="Times New Roman" w:cs="Times New Roman"/>
        </w:rPr>
        <w:t xml:space="preserve">  If the line is not long enough, then an error is reported to the listing file and an empty operation text is returned from the operation.  This error is not fatal. </w:t>
      </w:r>
    </w:p>
    <w:p w:rsidR="00A22C8C" w:rsidRPr="0004594A" w:rsidRDefault="00A22C8C" w:rsidP="008F1421">
      <w:pPr>
        <w:rPr>
          <w:rFonts w:ascii="Times New Roman" w:hAnsi="Times New Roman" w:cs="Times New Roman"/>
          <w:sz w:val="32"/>
          <w:szCs w:val="32"/>
        </w:rPr>
      </w:pPr>
    </w:p>
    <w:p w:rsidR="00A22C8C" w:rsidRPr="0004594A" w:rsidRDefault="00A22C8C" w:rsidP="008F1421">
      <w:pPr>
        <w:jc w:val="center"/>
        <w:rPr>
          <w:rFonts w:ascii="Times New Roman" w:hAnsi="Times New Roman" w:cs="Times New Roman"/>
          <w:sz w:val="32"/>
          <w:szCs w:val="32"/>
        </w:rPr>
      </w:pPr>
      <w:r w:rsidRPr="0004594A">
        <w:rPr>
          <w:rFonts w:ascii="Times New Roman" w:hAnsi="Times New Roman" w:cs="Times New Roman"/>
          <w:sz w:val="32"/>
          <w:szCs w:val="32"/>
        </w:rPr>
        <w:t>Group III: Errors Caught in Pass Two</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Pass two checks for and reports l</w:t>
      </w:r>
      <w:r>
        <w:rPr>
          <w:rFonts w:ascii="Times New Roman" w:hAnsi="Times New Roman" w:cs="Times New Roman"/>
        </w:rPr>
        <w:t xml:space="preserve">ess errors than pass one. </w:t>
      </w:r>
      <w:r w:rsidRPr="0004594A">
        <w:rPr>
          <w:rFonts w:ascii="Times New Roman" w:hAnsi="Times New Roman" w:cs="Times New Roman"/>
        </w:rPr>
        <w:t xml:space="preserve">The first error it checks for is for every record within the </w:t>
      </w:r>
      <w:proofErr w:type="spellStart"/>
      <w:r w:rsidRPr="008C1B7B">
        <w:rPr>
          <w:rFonts w:ascii="Courier New" w:hAnsi="Courier New" w:cs="Courier New"/>
          <w:i/>
          <w:iCs/>
        </w:rPr>
        <w:t>interTable</w:t>
      </w:r>
      <w:proofErr w:type="spellEnd"/>
      <w:r w:rsidRPr="0004594A">
        <w:rPr>
          <w:rFonts w:ascii="Times New Roman" w:hAnsi="Times New Roman" w:cs="Times New Roman"/>
        </w:rPr>
        <w:t xml:space="preserve">.  Pass two checks if the operation code for each of those records is in the machine table.  If the operation length is equal to zero then an error is printed to the listing file.  This error is also fatal, and pass two is broken from.  The next check is done if the operation is in the pseudo operation table.  The next two error checks are very similar.  If the operation is either ‘NMD’ or ‘RES’, then the operand needs to represent an integer.  </w:t>
      </w:r>
      <w:proofErr w:type="gramStart"/>
      <w:r w:rsidRPr="0004594A">
        <w:rPr>
          <w:rFonts w:ascii="Times New Roman" w:hAnsi="Times New Roman" w:cs="Times New Roman"/>
        </w:rPr>
        <w:t>An ‘If” statement check to see whether or not the record’s operand represents an integer.</w:t>
      </w:r>
      <w:proofErr w:type="gramEnd"/>
      <w:r w:rsidRPr="0004594A">
        <w:rPr>
          <w:rFonts w:ascii="Times New Roman" w:hAnsi="Times New Roman" w:cs="Times New Roman"/>
        </w:rPr>
        <w:t xml:space="preserve">  If it does not then an error is reported by printing it to the listing file.  This error is not fatal in either case.</w:t>
      </w:r>
    </w:p>
    <w:p w:rsidR="00A22C8C" w:rsidRPr="0004594A" w:rsidRDefault="00A22C8C" w:rsidP="008F1421">
      <w:pPr>
        <w:rPr>
          <w:rFonts w:ascii="Times New Roman" w:hAnsi="Times New Roman" w:cs="Times New Roman"/>
        </w:rPr>
        <w:sectPr w:rsidR="00A22C8C" w:rsidRPr="0004594A" w:rsidSect="00DC1A1C">
          <w:headerReference w:type="default" r:id="rId10"/>
          <w:pgSz w:w="12240" w:h="15840"/>
          <w:pgMar w:top="1440" w:right="1440" w:bottom="1440" w:left="1440" w:header="720" w:footer="720" w:gutter="0"/>
          <w:cols w:space="720"/>
          <w:docGrid w:linePitch="360"/>
        </w:sectPr>
      </w:pPr>
    </w:p>
    <w:p w:rsidR="00A22C8C" w:rsidRPr="0004594A" w:rsidRDefault="00A22C8C" w:rsidP="008F1421">
      <w:pPr>
        <w:pBdr>
          <w:bottom w:val="single" w:sz="4" w:space="1" w:color="auto"/>
        </w:pBdr>
        <w:rPr>
          <w:rFonts w:ascii="Times New Roman" w:hAnsi="Times New Roman" w:cs="Times New Roman"/>
          <w:sz w:val="44"/>
          <w:szCs w:val="44"/>
        </w:rPr>
      </w:pPr>
      <w:r w:rsidRPr="0004594A">
        <w:rPr>
          <w:rFonts w:ascii="Times New Roman" w:hAnsi="Times New Roman" w:cs="Times New Roman"/>
          <w:sz w:val="44"/>
          <w:szCs w:val="44"/>
        </w:rPr>
        <w:lastRenderedPageBreak/>
        <w:t>Data Element Dictionary</w:t>
      </w:r>
    </w:p>
    <w:p w:rsidR="00A22C8C" w:rsidRPr="0004594A" w:rsidRDefault="00A22C8C" w:rsidP="008F1421">
      <w:pPr>
        <w:rPr>
          <w:rFonts w:ascii="Times New Roman" w:hAnsi="Times New Roman" w:cs="Times New Roman"/>
        </w:rPr>
      </w:pPr>
    </w:p>
    <w:p w:rsidR="00A22C8C" w:rsidRPr="0004594A" w:rsidRDefault="00CE588A" w:rsidP="008F1421">
      <w:pPr>
        <w:rPr>
          <w:rFonts w:ascii="Times New Roman" w:hAnsi="Times New Roman" w:cs="Times New Roman"/>
        </w:rPr>
      </w:pPr>
      <w:r>
        <w:rPr>
          <w:rFonts w:ascii="Times New Roman" w:hAnsi="Times New Roman" w:cs="Times New Roman"/>
          <w:noProof/>
        </w:rPr>
        <w:drawing>
          <wp:inline distT="0" distB="0" distL="0" distR="0">
            <wp:extent cx="8218805" cy="4465955"/>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8218805" cy="4465955"/>
                    </a:xfrm>
                    <a:prstGeom prst="rect">
                      <a:avLst/>
                    </a:prstGeom>
                    <a:noFill/>
                    <a:ln w="9525">
                      <a:noFill/>
                      <a:miter lim="800000"/>
                      <a:headEnd/>
                      <a:tailEnd/>
                    </a:ln>
                  </pic:spPr>
                </pic:pic>
              </a:graphicData>
            </a:graphic>
          </wp:inline>
        </w:drawing>
      </w:r>
    </w:p>
    <w:p w:rsidR="00A22C8C" w:rsidRPr="0004594A" w:rsidRDefault="00A22C8C" w:rsidP="008F1421">
      <w:pPr>
        <w:rPr>
          <w:rFonts w:ascii="Times New Roman" w:hAnsi="Times New Roman" w:cs="Times New Roman"/>
        </w:rPr>
      </w:pPr>
    </w:p>
    <w:sectPr w:rsidR="00A22C8C" w:rsidRPr="0004594A" w:rsidSect="00933E39">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5198" w:rsidRDefault="00165198" w:rsidP="00CA0BC3">
      <w:pPr>
        <w:spacing w:line="240" w:lineRule="auto"/>
      </w:pPr>
      <w:r>
        <w:separator/>
      </w:r>
    </w:p>
  </w:endnote>
  <w:endnote w:type="continuationSeparator" w:id="0">
    <w:p w:rsidR="00165198" w:rsidRDefault="00165198" w:rsidP="00CA0BC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5198" w:rsidRDefault="00165198" w:rsidP="00CA0BC3">
      <w:pPr>
        <w:spacing w:line="240" w:lineRule="auto"/>
      </w:pPr>
      <w:r>
        <w:separator/>
      </w:r>
    </w:p>
  </w:footnote>
  <w:footnote w:type="continuationSeparator" w:id="0">
    <w:p w:rsidR="00165198" w:rsidRDefault="00165198" w:rsidP="00CA0BC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F2F" w:rsidRDefault="00DE1676">
    <w:pPr>
      <w:pStyle w:val="Header"/>
      <w:jc w:val="right"/>
    </w:pPr>
    <w:fldSimple w:instr=" PAGE   \* MERGEFORMAT ">
      <w:r w:rsidR="00936862">
        <w:rPr>
          <w:noProof/>
        </w:rPr>
        <w:t>1</w:t>
      </w:r>
    </w:fldSimple>
  </w:p>
  <w:p w:rsidR="00E00F2F" w:rsidRDefault="00E00F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8355B"/>
    <w:multiLevelType w:val="hybridMultilevel"/>
    <w:tmpl w:val="2D183870"/>
    <w:lvl w:ilvl="0" w:tplc="35E4F142">
      <w:numFmt w:val="bullet"/>
      <w:lvlText w:val="-"/>
      <w:lvlJc w:val="left"/>
      <w:pPr>
        <w:ind w:left="1695" w:hanging="360"/>
      </w:pPr>
      <w:rPr>
        <w:rFonts w:ascii="Calibri" w:eastAsia="Times New Roman" w:hAnsi="Calibri" w:hint="default"/>
      </w:rPr>
    </w:lvl>
    <w:lvl w:ilvl="1" w:tplc="04090003">
      <w:start w:val="1"/>
      <w:numFmt w:val="bullet"/>
      <w:lvlText w:val="o"/>
      <w:lvlJc w:val="left"/>
      <w:pPr>
        <w:ind w:left="2415" w:hanging="360"/>
      </w:pPr>
      <w:rPr>
        <w:rFonts w:ascii="Courier New" w:hAnsi="Courier New" w:cs="Courier New" w:hint="default"/>
      </w:rPr>
    </w:lvl>
    <w:lvl w:ilvl="2" w:tplc="04090005">
      <w:start w:val="1"/>
      <w:numFmt w:val="bullet"/>
      <w:lvlText w:val=""/>
      <w:lvlJc w:val="left"/>
      <w:pPr>
        <w:ind w:left="3135" w:hanging="360"/>
      </w:pPr>
      <w:rPr>
        <w:rFonts w:ascii="Wingdings" w:hAnsi="Wingdings" w:cs="Wingdings" w:hint="default"/>
      </w:rPr>
    </w:lvl>
    <w:lvl w:ilvl="3" w:tplc="04090001">
      <w:start w:val="1"/>
      <w:numFmt w:val="bullet"/>
      <w:lvlText w:val=""/>
      <w:lvlJc w:val="left"/>
      <w:pPr>
        <w:ind w:left="3855" w:hanging="360"/>
      </w:pPr>
      <w:rPr>
        <w:rFonts w:ascii="Symbol" w:hAnsi="Symbol" w:cs="Symbol" w:hint="default"/>
      </w:rPr>
    </w:lvl>
    <w:lvl w:ilvl="4" w:tplc="04090003">
      <w:start w:val="1"/>
      <w:numFmt w:val="bullet"/>
      <w:lvlText w:val="o"/>
      <w:lvlJc w:val="left"/>
      <w:pPr>
        <w:ind w:left="4575" w:hanging="360"/>
      </w:pPr>
      <w:rPr>
        <w:rFonts w:ascii="Courier New" w:hAnsi="Courier New" w:cs="Courier New" w:hint="default"/>
      </w:rPr>
    </w:lvl>
    <w:lvl w:ilvl="5" w:tplc="04090005">
      <w:start w:val="1"/>
      <w:numFmt w:val="bullet"/>
      <w:lvlText w:val=""/>
      <w:lvlJc w:val="left"/>
      <w:pPr>
        <w:ind w:left="5295" w:hanging="360"/>
      </w:pPr>
      <w:rPr>
        <w:rFonts w:ascii="Wingdings" w:hAnsi="Wingdings" w:cs="Wingdings" w:hint="default"/>
      </w:rPr>
    </w:lvl>
    <w:lvl w:ilvl="6" w:tplc="04090001">
      <w:start w:val="1"/>
      <w:numFmt w:val="bullet"/>
      <w:lvlText w:val=""/>
      <w:lvlJc w:val="left"/>
      <w:pPr>
        <w:ind w:left="6015" w:hanging="360"/>
      </w:pPr>
      <w:rPr>
        <w:rFonts w:ascii="Symbol" w:hAnsi="Symbol" w:cs="Symbol" w:hint="default"/>
      </w:rPr>
    </w:lvl>
    <w:lvl w:ilvl="7" w:tplc="04090003">
      <w:start w:val="1"/>
      <w:numFmt w:val="bullet"/>
      <w:lvlText w:val="o"/>
      <w:lvlJc w:val="left"/>
      <w:pPr>
        <w:ind w:left="6735" w:hanging="360"/>
      </w:pPr>
      <w:rPr>
        <w:rFonts w:ascii="Courier New" w:hAnsi="Courier New" w:cs="Courier New" w:hint="default"/>
      </w:rPr>
    </w:lvl>
    <w:lvl w:ilvl="8" w:tplc="04090005">
      <w:start w:val="1"/>
      <w:numFmt w:val="bullet"/>
      <w:lvlText w:val=""/>
      <w:lvlJc w:val="left"/>
      <w:pPr>
        <w:ind w:left="7455" w:hanging="360"/>
      </w:pPr>
      <w:rPr>
        <w:rFonts w:ascii="Wingdings" w:hAnsi="Wingdings" w:cs="Wingdings" w:hint="default"/>
      </w:rPr>
    </w:lvl>
  </w:abstractNum>
  <w:abstractNum w:abstractNumId="1">
    <w:nsid w:val="085427A8"/>
    <w:multiLevelType w:val="hybridMultilevel"/>
    <w:tmpl w:val="25243B18"/>
    <w:lvl w:ilvl="0" w:tplc="1F1E35CC">
      <w:numFmt w:val="bullet"/>
      <w:lvlText w:val="-"/>
      <w:lvlJc w:val="left"/>
      <w:pPr>
        <w:ind w:left="1800" w:hanging="360"/>
      </w:pPr>
      <w:rPr>
        <w:rFonts w:ascii="Georgia" w:eastAsia="Times New Roman" w:hAnsi="Georgia"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cs="Wingdings" w:hint="default"/>
      </w:rPr>
    </w:lvl>
    <w:lvl w:ilvl="6" w:tplc="04090001">
      <w:start w:val="1"/>
      <w:numFmt w:val="bullet"/>
      <w:lvlText w:val=""/>
      <w:lvlJc w:val="left"/>
      <w:pPr>
        <w:ind w:left="6120" w:hanging="360"/>
      </w:pPr>
      <w:rPr>
        <w:rFonts w:ascii="Symbol" w:hAnsi="Symbol" w:cs="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cs="Wingdings" w:hint="default"/>
      </w:rPr>
    </w:lvl>
  </w:abstractNum>
  <w:abstractNum w:abstractNumId="2">
    <w:nsid w:val="0ADA012C"/>
    <w:multiLevelType w:val="hybridMultilevel"/>
    <w:tmpl w:val="4B50CDE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244B1C28"/>
    <w:multiLevelType w:val="hybridMultilevel"/>
    <w:tmpl w:val="CE1EDDD6"/>
    <w:lvl w:ilvl="0" w:tplc="1EB0A566">
      <w:numFmt w:val="bullet"/>
      <w:lvlText w:val="-"/>
      <w:lvlJc w:val="left"/>
      <w:pPr>
        <w:ind w:left="1815" w:hanging="360"/>
      </w:pPr>
      <w:rPr>
        <w:rFonts w:ascii="Calibri" w:eastAsia="Times New Roman" w:hAnsi="Calibri" w:hint="default"/>
      </w:rPr>
    </w:lvl>
    <w:lvl w:ilvl="1" w:tplc="04090003">
      <w:start w:val="1"/>
      <w:numFmt w:val="bullet"/>
      <w:lvlText w:val="o"/>
      <w:lvlJc w:val="left"/>
      <w:pPr>
        <w:ind w:left="2535" w:hanging="360"/>
      </w:pPr>
      <w:rPr>
        <w:rFonts w:ascii="Courier New" w:hAnsi="Courier New" w:cs="Courier New" w:hint="default"/>
      </w:rPr>
    </w:lvl>
    <w:lvl w:ilvl="2" w:tplc="04090005">
      <w:start w:val="1"/>
      <w:numFmt w:val="bullet"/>
      <w:lvlText w:val=""/>
      <w:lvlJc w:val="left"/>
      <w:pPr>
        <w:ind w:left="3255" w:hanging="360"/>
      </w:pPr>
      <w:rPr>
        <w:rFonts w:ascii="Wingdings" w:hAnsi="Wingdings" w:cs="Wingdings" w:hint="default"/>
      </w:rPr>
    </w:lvl>
    <w:lvl w:ilvl="3" w:tplc="04090001">
      <w:start w:val="1"/>
      <w:numFmt w:val="bullet"/>
      <w:lvlText w:val=""/>
      <w:lvlJc w:val="left"/>
      <w:pPr>
        <w:ind w:left="3975" w:hanging="360"/>
      </w:pPr>
      <w:rPr>
        <w:rFonts w:ascii="Symbol" w:hAnsi="Symbol" w:cs="Symbol" w:hint="default"/>
      </w:rPr>
    </w:lvl>
    <w:lvl w:ilvl="4" w:tplc="04090003">
      <w:start w:val="1"/>
      <w:numFmt w:val="bullet"/>
      <w:lvlText w:val="o"/>
      <w:lvlJc w:val="left"/>
      <w:pPr>
        <w:ind w:left="4695" w:hanging="360"/>
      </w:pPr>
      <w:rPr>
        <w:rFonts w:ascii="Courier New" w:hAnsi="Courier New" w:cs="Courier New" w:hint="default"/>
      </w:rPr>
    </w:lvl>
    <w:lvl w:ilvl="5" w:tplc="04090005">
      <w:start w:val="1"/>
      <w:numFmt w:val="bullet"/>
      <w:lvlText w:val=""/>
      <w:lvlJc w:val="left"/>
      <w:pPr>
        <w:ind w:left="5415" w:hanging="360"/>
      </w:pPr>
      <w:rPr>
        <w:rFonts w:ascii="Wingdings" w:hAnsi="Wingdings" w:cs="Wingdings" w:hint="default"/>
      </w:rPr>
    </w:lvl>
    <w:lvl w:ilvl="6" w:tplc="04090001">
      <w:start w:val="1"/>
      <w:numFmt w:val="bullet"/>
      <w:lvlText w:val=""/>
      <w:lvlJc w:val="left"/>
      <w:pPr>
        <w:ind w:left="6135" w:hanging="360"/>
      </w:pPr>
      <w:rPr>
        <w:rFonts w:ascii="Symbol" w:hAnsi="Symbol" w:cs="Symbol" w:hint="default"/>
      </w:rPr>
    </w:lvl>
    <w:lvl w:ilvl="7" w:tplc="04090003">
      <w:start w:val="1"/>
      <w:numFmt w:val="bullet"/>
      <w:lvlText w:val="o"/>
      <w:lvlJc w:val="left"/>
      <w:pPr>
        <w:ind w:left="6855" w:hanging="360"/>
      </w:pPr>
      <w:rPr>
        <w:rFonts w:ascii="Courier New" w:hAnsi="Courier New" w:cs="Courier New" w:hint="default"/>
      </w:rPr>
    </w:lvl>
    <w:lvl w:ilvl="8" w:tplc="04090005">
      <w:start w:val="1"/>
      <w:numFmt w:val="bullet"/>
      <w:lvlText w:val=""/>
      <w:lvlJc w:val="left"/>
      <w:pPr>
        <w:ind w:left="7575" w:hanging="360"/>
      </w:pPr>
      <w:rPr>
        <w:rFonts w:ascii="Wingdings" w:hAnsi="Wingdings" w:cs="Wingdings" w:hint="default"/>
      </w:rPr>
    </w:lvl>
  </w:abstractNum>
  <w:abstractNum w:abstractNumId="4">
    <w:nsid w:val="298E623D"/>
    <w:multiLevelType w:val="hybridMultilevel"/>
    <w:tmpl w:val="04EC5418"/>
    <w:lvl w:ilvl="0" w:tplc="BC4C42D2">
      <w:numFmt w:val="bullet"/>
      <w:lvlText w:val="-"/>
      <w:lvlJc w:val="left"/>
      <w:pPr>
        <w:ind w:left="1800" w:hanging="360"/>
      </w:pPr>
      <w:rPr>
        <w:rFonts w:ascii="Calibri" w:eastAsia="Times New Roman" w:hAnsi="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cs="Wingdings" w:hint="default"/>
      </w:rPr>
    </w:lvl>
    <w:lvl w:ilvl="6" w:tplc="04090001">
      <w:start w:val="1"/>
      <w:numFmt w:val="bullet"/>
      <w:lvlText w:val=""/>
      <w:lvlJc w:val="left"/>
      <w:pPr>
        <w:ind w:left="6120" w:hanging="360"/>
      </w:pPr>
      <w:rPr>
        <w:rFonts w:ascii="Symbol" w:hAnsi="Symbol" w:cs="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cs="Wingdings" w:hint="default"/>
      </w:rPr>
    </w:lvl>
  </w:abstractNum>
  <w:abstractNum w:abstractNumId="5">
    <w:nsid w:val="2FF508F5"/>
    <w:multiLevelType w:val="hybridMultilevel"/>
    <w:tmpl w:val="2B34C37C"/>
    <w:lvl w:ilvl="0" w:tplc="91169CC2">
      <w:numFmt w:val="bullet"/>
      <w:lvlText w:val="-"/>
      <w:lvlJc w:val="left"/>
      <w:pPr>
        <w:ind w:left="1440" w:hanging="360"/>
      </w:pPr>
      <w:rPr>
        <w:rFonts w:ascii="Georgia" w:eastAsia="Times New Roman" w:hAnsi="Georg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6">
    <w:nsid w:val="39176E97"/>
    <w:multiLevelType w:val="hybridMultilevel"/>
    <w:tmpl w:val="ADC85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BB53F20"/>
    <w:multiLevelType w:val="hybridMultilevel"/>
    <w:tmpl w:val="5EDA6358"/>
    <w:lvl w:ilvl="0" w:tplc="C2E2FC5E">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8">
    <w:nsid w:val="50436351"/>
    <w:multiLevelType w:val="hybridMultilevel"/>
    <w:tmpl w:val="FD74E78C"/>
    <w:lvl w:ilvl="0" w:tplc="4476EB50">
      <w:start w:val="2"/>
      <w:numFmt w:val="bullet"/>
      <w:lvlText w:val="-"/>
      <w:lvlJc w:val="left"/>
      <w:pPr>
        <w:tabs>
          <w:tab w:val="num" w:pos="1800"/>
        </w:tabs>
        <w:ind w:left="1800" w:hanging="360"/>
      </w:pPr>
      <w:rPr>
        <w:rFonts w:ascii="Times New Roman" w:eastAsia="Times New Roman" w:hAnsi="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9">
    <w:nsid w:val="5BAB059F"/>
    <w:multiLevelType w:val="hybridMultilevel"/>
    <w:tmpl w:val="43EC2A8A"/>
    <w:lvl w:ilvl="0" w:tplc="03F64E38">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630D2DF1"/>
    <w:multiLevelType w:val="hybridMultilevel"/>
    <w:tmpl w:val="9EB4F26E"/>
    <w:lvl w:ilvl="0" w:tplc="735ABD3E">
      <w:numFmt w:val="bullet"/>
      <w:lvlText w:val="-"/>
      <w:lvlJc w:val="left"/>
      <w:pPr>
        <w:ind w:left="1800" w:hanging="360"/>
      </w:pPr>
      <w:rPr>
        <w:rFonts w:ascii="Calibri" w:eastAsia="Times New Roman" w:hAnsi="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cs="Wingdings" w:hint="default"/>
      </w:rPr>
    </w:lvl>
    <w:lvl w:ilvl="6" w:tplc="04090001">
      <w:start w:val="1"/>
      <w:numFmt w:val="bullet"/>
      <w:lvlText w:val=""/>
      <w:lvlJc w:val="left"/>
      <w:pPr>
        <w:ind w:left="6120" w:hanging="360"/>
      </w:pPr>
      <w:rPr>
        <w:rFonts w:ascii="Symbol" w:hAnsi="Symbol" w:cs="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cs="Wingdings" w:hint="default"/>
      </w:rPr>
    </w:lvl>
  </w:abstractNum>
  <w:abstractNum w:abstractNumId="11">
    <w:nsid w:val="6C7B6B01"/>
    <w:multiLevelType w:val="hybridMultilevel"/>
    <w:tmpl w:val="8AD8E3E2"/>
    <w:lvl w:ilvl="0" w:tplc="CD2CB056">
      <w:numFmt w:val="bullet"/>
      <w:lvlText w:val="-"/>
      <w:lvlJc w:val="left"/>
      <w:pPr>
        <w:ind w:left="1755" w:hanging="360"/>
      </w:pPr>
      <w:rPr>
        <w:rFonts w:ascii="Calibri" w:eastAsia="Times New Roman" w:hAnsi="Calibri" w:hint="default"/>
      </w:rPr>
    </w:lvl>
    <w:lvl w:ilvl="1" w:tplc="04090003">
      <w:start w:val="1"/>
      <w:numFmt w:val="bullet"/>
      <w:lvlText w:val="o"/>
      <w:lvlJc w:val="left"/>
      <w:pPr>
        <w:ind w:left="2475" w:hanging="360"/>
      </w:pPr>
      <w:rPr>
        <w:rFonts w:ascii="Courier New" w:hAnsi="Courier New" w:cs="Courier New" w:hint="default"/>
      </w:rPr>
    </w:lvl>
    <w:lvl w:ilvl="2" w:tplc="04090005">
      <w:start w:val="1"/>
      <w:numFmt w:val="bullet"/>
      <w:lvlText w:val=""/>
      <w:lvlJc w:val="left"/>
      <w:pPr>
        <w:ind w:left="3195" w:hanging="360"/>
      </w:pPr>
      <w:rPr>
        <w:rFonts w:ascii="Wingdings" w:hAnsi="Wingdings" w:cs="Wingdings" w:hint="default"/>
      </w:rPr>
    </w:lvl>
    <w:lvl w:ilvl="3" w:tplc="04090001">
      <w:start w:val="1"/>
      <w:numFmt w:val="bullet"/>
      <w:lvlText w:val=""/>
      <w:lvlJc w:val="left"/>
      <w:pPr>
        <w:ind w:left="3915" w:hanging="360"/>
      </w:pPr>
      <w:rPr>
        <w:rFonts w:ascii="Symbol" w:hAnsi="Symbol" w:cs="Symbol" w:hint="default"/>
      </w:rPr>
    </w:lvl>
    <w:lvl w:ilvl="4" w:tplc="04090003">
      <w:start w:val="1"/>
      <w:numFmt w:val="bullet"/>
      <w:lvlText w:val="o"/>
      <w:lvlJc w:val="left"/>
      <w:pPr>
        <w:ind w:left="4635" w:hanging="360"/>
      </w:pPr>
      <w:rPr>
        <w:rFonts w:ascii="Courier New" w:hAnsi="Courier New" w:cs="Courier New" w:hint="default"/>
      </w:rPr>
    </w:lvl>
    <w:lvl w:ilvl="5" w:tplc="04090005">
      <w:start w:val="1"/>
      <w:numFmt w:val="bullet"/>
      <w:lvlText w:val=""/>
      <w:lvlJc w:val="left"/>
      <w:pPr>
        <w:ind w:left="5355" w:hanging="360"/>
      </w:pPr>
      <w:rPr>
        <w:rFonts w:ascii="Wingdings" w:hAnsi="Wingdings" w:cs="Wingdings" w:hint="default"/>
      </w:rPr>
    </w:lvl>
    <w:lvl w:ilvl="6" w:tplc="04090001">
      <w:start w:val="1"/>
      <w:numFmt w:val="bullet"/>
      <w:lvlText w:val=""/>
      <w:lvlJc w:val="left"/>
      <w:pPr>
        <w:ind w:left="6075" w:hanging="360"/>
      </w:pPr>
      <w:rPr>
        <w:rFonts w:ascii="Symbol" w:hAnsi="Symbol" w:cs="Symbol" w:hint="default"/>
      </w:rPr>
    </w:lvl>
    <w:lvl w:ilvl="7" w:tplc="04090003">
      <w:start w:val="1"/>
      <w:numFmt w:val="bullet"/>
      <w:lvlText w:val="o"/>
      <w:lvlJc w:val="left"/>
      <w:pPr>
        <w:ind w:left="6795" w:hanging="360"/>
      </w:pPr>
      <w:rPr>
        <w:rFonts w:ascii="Courier New" w:hAnsi="Courier New" w:cs="Courier New" w:hint="default"/>
      </w:rPr>
    </w:lvl>
    <w:lvl w:ilvl="8" w:tplc="04090005">
      <w:start w:val="1"/>
      <w:numFmt w:val="bullet"/>
      <w:lvlText w:val=""/>
      <w:lvlJc w:val="left"/>
      <w:pPr>
        <w:ind w:left="7515" w:hanging="360"/>
      </w:pPr>
      <w:rPr>
        <w:rFonts w:ascii="Wingdings" w:hAnsi="Wingdings" w:cs="Wingdings" w:hint="default"/>
      </w:rPr>
    </w:lvl>
  </w:abstractNum>
  <w:abstractNum w:abstractNumId="12">
    <w:nsid w:val="752C7A83"/>
    <w:multiLevelType w:val="hybridMultilevel"/>
    <w:tmpl w:val="D3F0317E"/>
    <w:lvl w:ilvl="0" w:tplc="4C0E30E2">
      <w:numFmt w:val="bullet"/>
      <w:lvlText w:val="-"/>
      <w:lvlJc w:val="left"/>
      <w:pPr>
        <w:ind w:left="1800" w:hanging="360"/>
      </w:pPr>
      <w:rPr>
        <w:rFonts w:ascii="Calibri" w:eastAsia="Times New Roman" w:hAnsi="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cs="Wingdings" w:hint="default"/>
      </w:rPr>
    </w:lvl>
    <w:lvl w:ilvl="6" w:tplc="04090001">
      <w:start w:val="1"/>
      <w:numFmt w:val="bullet"/>
      <w:lvlText w:val=""/>
      <w:lvlJc w:val="left"/>
      <w:pPr>
        <w:ind w:left="6120" w:hanging="360"/>
      </w:pPr>
      <w:rPr>
        <w:rFonts w:ascii="Symbol" w:hAnsi="Symbol" w:cs="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cs="Wingdings" w:hint="default"/>
      </w:rPr>
    </w:lvl>
  </w:abstractNum>
  <w:num w:numId="1">
    <w:abstractNumId w:val="6"/>
  </w:num>
  <w:num w:numId="2">
    <w:abstractNumId w:val="1"/>
  </w:num>
  <w:num w:numId="3">
    <w:abstractNumId w:val="2"/>
  </w:num>
  <w:num w:numId="4">
    <w:abstractNumId w:val="5"/>
  </w:num>
  <w:num w:numId="5">
    <w:abstractNumId w:val="12"/>
  </w:num>
  <w:num w:numId="6">
    <w:abstractNumId w:val="4"/>
  </w:num>
  <w:num w:numId="7">
    <w:abstractNumId w:val="9"/>
  </w:num>
  <w:num w:numId="8">
    <w:abstractNumId w:val="7"/>
  </w:num>
  <w:num w:numId="9">
    <w:abstractNumId w:val="10"/>
  </w:num>
  <w:num w:numId="10">
    <w:abstractNumId w:val="0"/>
  </w:num>
  <w:num w:numId="11">
    <w:abstractNumId w:val="3"/>
  </w:num>
  <w:num w:numId="12">
    <w:abstractNumId w:val="11"/>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FELayout/>
  </w:compat>
  <w:rsids>
    <w:rsidRoot w:val="00012EEE"/>
    <w:rsid w:val="0000139C"/>
    <w:rsid w:val="00005AAF"/>
    <w:rsid w:val="000110B0"/>
    <w:rsid w:val="00012EEE"/>
    <w:rsid w:val="0001541A"/>
    <w:rsid w:val="0002088B"/>
    <w:rsid w:val="000227D4"/>
    <w:rsid w:val="00025AEB"/>
    <w:rsid w:val="0004594A"/>
    <w:rsid w:val="00052A6B"/>
    <w:rsid w:val="00052FAF"/>
    <w:rsid w:val="00072B89"/>
    <w:rsid w:val="00072D74"/>
    <w:rsid w:val="00075BBD"/>
    <w:rsid w:val="00086CEC"/>
    <w:rsid w:val="00086F33"/>
    <w:rsid w:val="0009548F"/>
    <w:rsid w:val="000A2266"/>
    <w:rsid w:val="000A68DE"/>
    <w:rsid w:val="000B64E8"/>
    <w:rsid w:val="000B7B5F"/>
    <w:rsid w:val="000C04B0"/>
    <w:rsid w:val="000C0CDA"/>
    <w:rsid w:val="000D0B85"/>
    <w:rsid w:val="000D5D0C"/>
    <w:rsid w:val="000D727A"/>
    <w:rsid w:val="000E7F98"/>
    <w:rsid w:val="00112253"/>
    <w:rsid w:val="0012575F"/>
    <w:rsid w:val="00134482"/>
    <w:rsid w:val="00136099"/>
    <w:rsid w:val="001479B7"/>
    <w:rsid w:val="00156AC2"/>
    <w:rsid w:val="00160DD6"/>
    <w:rsid w:val="00165198"/>
    <w:rsid w:val="00170237"/>
    <w:rsid w:val="0017226E"/>
    <w:rsid w:val="00191C64"/>
    <w:rsid w:val="001A2408"/>
    <w:rsid w:val="001A79C1"/>
    <w:rsid w:val="001B3959"/>
    <w:rsid w:val="001E1637"/>
    <w:rsid w:val="001E6EAE"/>
    <w:rsid w:val="001F468C"/>
    <w:rsid w:val="00216898"/>
    <w:rsid w:val="00237E5E"/>
    <w:rsid w:val="00260154"/>
    <w:rsid w:val="00260820"/>
    <w:rsid w:val="0027293F"/>
    <w:rsid w:val="0028186B"/>
    <w:rsid w:val="0028355C"/>
    <w:rsid w:val="00294B23"/>
    <w:rsid w:val="002B76B9"/>
    <w:rsid w:val="002D3B12"/>
    <w:rsid w:val="002E1612"/>
    <w:rsid w:val="002E1FF3"/>
    <w:rsid w:val="002F52D0"/>
    <w:rsid w:val="00315918"/>
    <w:rsid w:val="00353957"/>
    <w:rsid w:val="003941E9"/>
    <w:rsid w:val="003B36C0"/>
    <w:rsid w:val="003B3FCC"/>
    <w:rsid w:val="003B6F83"/>
    <w:rsid w:val="003C5DF9"/>
    <w:rsid w:val="003D5A18"/>
    <w:rsid w:val="003F1541"/>
    <w:rsid w:val="0040780B"/>
    <w:rsid w:val="00412557"/>
    <w:rsid w:val="00417C5F"/>
    <w:rsid w:val="00485EC3"/>
    <w:rsid w:val="00492680"/>
    <w:rsid w:val="004A2FD1"/>
    <w:rsid w:val="004A7E06"/>
    <w:rsid w:val="004B0EC0"/>
    <w:rsid w:val="004B355B"/>
    <w:rsid w:val="004C2ECB"/>
    <w:rsid w:val="004D018D"/>
    <w:rsid w:val="004D731B"/>
    <w:rsid w:val="004D767A"/>
    <w:rsid w:val="004F0643"/>
    <w:rsid w:val="004F120C"/>
    <w:rsid w:val="005276FE"/>
    <w:rsid w:val="00535C18"/>
    <w:rsid w:val="005369EF"/>
    <w:rsid w:val="0054203E"/>
    <w:rsid w:val="00545896"/>
    <w:rsid w:val="00557190"/>
    <w:rsid w:val="005A3AD8"/>
    <w:rsid w:val="005A3FBB"/>
    <w:rsid w:val="005A4572"/>
    <w:rsid w:val="005B6D7F"/>
    <w:rsid w:val="005D08EC"/>
    <w:rsid w:val="005E3ECD"/>
    <w:rsid w:val="005F57F3"/>
    <w:rsid w:val="00602387"/>
    <w:rsid w:val="0061267F"/>
    <w:rsid w:val="0061754A"/>
    <w:rsid w:val="00651BB7"/>
    <w:rsid w:val="00661EDD"/>
    <w:rsid w:val="006627BF"/>
    <w:rsid w:val="00673760"/>
    <w:rsid w:val="00687AFC"/>
    <w:rsid w:val="006931EE"/>
    <w:rsid w:val="006948CA"/>
    <w:rsid w:val="006B3BE2"/>
    <w:rsid w:val="006B4BBA"/>
    <w:rsid w:val="006C3869"/>
    <w:rsid w:val="006D2321"/>
    <w:rsid w:val="006D3AC8"/>
    <w:rsid w:val="006D7B83"/>
    <w:rsid w:val="006F4C3F"/>
    <w:rsid w:val="00705960"/>
    <w:rsid w:val="0072654E"/>
    <w:rsid w:val="007446D2"/>
    <w:rsid w:val="00751587"/>
    <w:rsid w:val="0078313F"/>
    <w:rsid w:val="007946EA"/>
    <w:rsid w:val="007B7AC1"/>
    <w:rsid w:val="007C6E1A"/>
    <w:rsid w:val="007D1426"/>
    <w:rsid w:val="007D4123"/>
    <w:rsid w:val="007D4E2A"/>
    <w:rsid w:val="007E04FB"/>
    <w:rsid w:val="007E61E3"/>
    <w:rsid w:val="007F1EBE"/>
    <w:rsid w:val="007F4FB7"/>
    <w:rsid w:val="007F5D5C"/>
    <w:rsid w:val="007F6F96"/>
    <w:rsid w:val="008064F1"/>
    <w:rsid w:val="00815F78"/>
    <w:rsid w:val="0082530F"/>
    <w:rsid w:val="008354D1"/>
    <w:rsid w:val="00836179"/>
    <w:rsid w:val="00873EAB"/>
    <w:rsid w:val="008A26CA"/>
    <w:rsid w:val="008A3F8B"/>
    <w:rsid w:val="008B1249"/>
    <w:rsid w:val="008C1B7B"/>
    <w:rsid w:val="008C2018"/>
    <w:rsid w:val="008C7E2C"/>
    <w:rsid w:val="008E532C"/>
    <w:rsid w:val="008E6399"/>
    <w:rsid w:val="008F1421"/>
    <w:rsid w:val="008F46CA"/>
    <w:rsid w:val="00901BEC"/>
    <w:rsid w:val="00907024"/>
    <w:rsid w:val="00933E39"/>
    <w:rsid w:val="00936862"/>
    <w:rsid w:val="009542C4"/>
    <w:rsid w:val="00963A16"/>
    <w:rsid w:val="0096542C"/>
    <w:rsid w:val="00972337"/>
    <w:rsid w:val="009761C2"/>
    <w:rsid w:val="00981267"/>
    <w:rsid w:val="009837A2"/>
    <w:rsid w:val="009A0AE4"/>
    <w:rsid w:val="009A7CE3"/>
    <w:rsid w:val="009B2E1B"/>
    <w:rsid w:val="009B5EC4"/>
    <w:rsid w:val="009F48C7"/>
    <w:rsid w:val="00A06723"/>
    <w:rsid w:val="00A224AD"/>
    <w:rsid w:val="00A22C8C"/>
    <w:rsid w:val="00A34561"/>
    <w:rsid w:val="00A42455"/>
    <w:rsid w:val="00A4379E"/>
    <w:rsid w:val="00A667ED"/>
    <w:rsid w:val="00A70C5E"/>
    <w:rsid w:val="00A82B3A"/>
    <w:rsid w:val="00A8727D"/>
    <w:rsid w:val="00A94735"/>
    <w:rsid w:val="00A94E97"/>
    <w:rsid w:val="00AD0B34"/>
    <w:rsid w:val="00AE0DEA"/>
    <w:rsid w:val="00B244EF"/>
    <w:rsid w:val="00B32AE2"/>
    <w:rsid w:val="00B76ECF"/>
    <w:rsid w:val="00B81604"/>
    <w:rsid w:val="00B860CD"/>
    <w:rsid w:val="00BC5626"/>
    <w:rsid w:val="00BE49BB"/>
    <w:rsid w:val="00BF4D76"/>
    <w:rsid w:val="00C1186B"/>
    <w:rsid w:val="00C16E12"/>
    <w:rsid w:val="00C25EA5"/>
    <w:rsid w:val="00C33AEE"/>
    <w:rsid w:val="00C34CC9"/>
    <w:rsid w:val="00C43E65"/>
    <w:rsid w:val="00C443A4"/>
    <w:rsid w:val="00C755AD"/>
    <w:rsid w:val="00CA07CB"/>
    <w:rsid w:val="00CA0BC3"/>
    <w:rsid w:val="00CC48F3"/>
    <w:rsid w:val="00CD2C86"/>
    <w:rsid w:val="00CD65FD"/>
    <w:rsid w:val="00CE588A"/>
    <w:rsid w:val="00CE5DD8"/>
    <w:rsid w:val="00CE7895"/>
    <w:rsid w:val="00CF2DFE"/>
    <w:rsid w:val="00CF6412"/>
    <w:rsid w:val="00D248EA"/>
    <w:rsid w:val="00D27F8C"/>
    <w:rsid w:val="00D33387"/>
    <w:rsid w:val="00D3381D"/>
    <w:rsid w:val="00D40D13"/>
    <w:rsid w:val="00D52188"/>
    <w:rsid w:val="00D81F31"/>
    <w:rsid w:val="00D847C4"/>
    <w:rsid w:val="00DC1A1C"/>
    <w:rsid w:val="00DC5E99"/>
    <w:rsid w:val="00DE1676"/>
    <w:rsid w:val="00DF3434"/>
    <w:rsid w:val="00DF5501"/>
    <w:rsid w:val="00E00F2F"/>
    <w:rsid w:val="00E23F35"/>
    <w:rsid w:val="00E32E14"/>
    <w:rsid w:val="00E56A26"/>
    <w:rsid w:val="00E61B58"/>
    <w:rsid w:val="00E81190"/>
    <w:rsid w:val="00EA1EA1"/>
    <w:rsid w:val="00EA2D20"/>
    <w:rsid w:val="00EB3F26"/>
    <w:rsid w:val="00EC62CE"/>
    <w:rsid w:val="00ED00DA"/>
    <w:rsid w:val="00EE1349"/>
    <w:rsid w:val="00EF5F5D"/>
    <w:rsid w:val="00F0455B"/>
    <w:rsid w:val="00F329C3"/>
    <w:rsid w:val="00F559A7"/>
    <w:rsid w:val="00F772B4"/>
    <w:rsid w:val="00F85118"/>
    <w:rsid w:val="00F86D1F"/>
    <w:rsid w:val="00F93CF1"/>
    <w:rsid w:val="00FA331A"/>
    <w:rsid w:val="00FD3951"/>
    <w:rsid w:val="00FD6DCD"/>
    <w:rsid w:val="00FE34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Arial Unicode MS"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A1C"/>
    <w:pPr>
      <w:spacing w:line="276" w:lineRule="auto"/>
    </w:pPr>
    <w:rPr>
      <w:rFonts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012EEE"/>
    <w:pPr>
      <w:pBdr>
        <w:bottom w:val="single" w:sz="8" w:space="4" w:color="4F81BD"/>
      </w:pBdr>
      <w:spacing w:after="300" w:line="240" w:lineRule="auto"/>
    </w:pPr>
    <w:rPr>
      <w:rFonts w:ascii="Cambria" w:eastAsia="Times New Roman" w:hAnsi="Cambria" w:cs="Cambria"/>
      <w:color w:val="17365D"/>
      <w:spacing w:val="5"/>
      <w:kern w:val="28"/>
      <w:sz w:val="52"/>
      <w:szCs w:val="52"/>
    </w:rPr>
  </w:style>
  <w:style w:type="character" w:customStyle="1" w:styleId="TitleChar">
    <w:name w:val="Title Char"/>
    <w:basedOn w:val="DefaultParagraphFont"/>
    <w:link w:val="Title"/>
    <w:uiPriority w:val="99"/>
    <w:rsid w:val="00012EEE"/>
    <w:rPr>
      <w:rFonts w:ascii="Cambria" w:hAnsi="Cambria" w:cs="Cambria"/>
      <w:color w:val="17365D"/>
      <w:spacing w:val="5"/>
      <w:kern w:val="28"/>
      <w:sz w:val="52"/>
      <w:szCs w:val="52"/>
    </w:rPr>
  </w:style>
  <w:style w:type="paragraph" w:styleId="ListParagraph">
    <w:name w:val="List Paragraph"/>
    <w:basedOn w:val="Normal"/>
    <w:uiPriority w:val="99"/>
    <w:qFormat/>
    <w:rsid w:val="00A667ED"/>
    <w:pPr>
      <w:ind w:left="720"/>
    </w:pPr>
  </w:style>
  <w:style w:type="paragraph" w:styleId="Header">
    <w:name w:val="header"/>
    <w:basedOn w:val="Normal"/>
    <w:link w:val="HeaderChar"/>
    <w:uiPriority w:val="99"/>
    <w:rsid w:val="00CA0BC3"/>
    <w:pPr>
      <w:tabs>
        <w:tab w:val="center" w:pos="4680"/>
        <w:tab w:val="right" w:pos="9360"/>
      </w:tabs>
      <w:spacing w:line="240" w:lineRule="auto"/>
    </w:pPr>
  </w:style>
  <w:style w:type="character" w:customStyle="1" w:styleId="HeaderChar">
    <w:name w:val="Header Char"/>
    <w:basedOn w:val="DefaultParagraphFont"/>
    <w:link w:val="Header"/>
    <w:uiPriority w:val="99"/>
    <w:rsid w:val="00CA0BC3"/>
  </w:style>
  <w:style w:type="paragraph" w:styleId="Footer">
    <w:name w:val="footer"/>
    <w:basedOn w:val="Normal"/>
    <w:link w:val="FooterChar"/>
    <w:uiPriority w:val="99"/>
    <w:semiHidden/>
    <w:rsid w:val="00CA0BC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A0BC3"/>
  </w:style>
  <w:style w:type="paragraph" w:styleId="BalloonText">
    <w:name w:val="Balloon Text"/>
    <w:basedOn w:val="Normal"/>
    <w:link w:val="BalloonTextChar"/>
    <w:uiPriority w:val="99"/>
    <w:semiHidden/>
    <w:rsid w:val="00CA0B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B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1952604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9F431-B65F-402F-8409-0C740B5B7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7002</Words>
  <Characters>35322</Characters>
  <Application>Microsoft Office Word</Application>
  <DocSecurity>0</DocSecurity>
  <Lines>294</Lines>
  <Paragraphs>84</Paragraphs>
  <ScaleCrop>false</ScaleCrop>
  <HeadingPairs>
    <vt:vector size="2" baseType="variant">
      <vt:variant>
        <vt:lpstr>Title</vt:lpstr>
      </vt:variant>
      <vt:variant>
        <vt:i4>1</vt:i4>
      </vt:variant>
    </vt:vector>
  </HeadingPairs>
  <TitlesOfParts>
    <vt:vector size="1" baseType="lpstr">
      <vt:lpstr/>
    </vt:vector>
  </TitlesOfParts>
  <Company>Ohio State</Company>
  <LinksUpToDate>false</LinksUpToDate>
  <CharactersWithSpaces>42240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Fenner</dc:creator>
  <cp:lastModifiedBy>boyerpe</cp:lastModifiedBy>
  <cp:revision>2</cp:revision>
  <dcterms:created xsi:type="dcterms:W3CDTF">2010-03-11T22:59:00Z</dcterms:created>
  <dcterms:modified xsi:type="dcterms:W3CDTF">2010-03-11T22:59:00Z</dcterms:modified>
</cp:coreProperties>
</file>